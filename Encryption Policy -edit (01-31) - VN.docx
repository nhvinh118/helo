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26F6E" w14:textId="77777777" w:rsidR="005C53C4" w:rsidRDefault="00BB31FC">
      <w:pPr>
        <w:spacing w:after="0" w:line="259" w:lineRule="auto"/>
        <w:ind w:left="0" w:right="0" w:firstLine="0"/>
        <w:jc w:val="left"/>
      </w:pPr>
      <w:r>
        <w:rPr>
          <w:rFonts w:ascii="Times New Roman" w:eastAsia="Times New Roman" w:hAnsi="Times New Roman" w:cs="Times New Roman"/>
          <w:sz w:val="20"/>
        </w:rPr>
        <w:t xml:space="preserve"> </w:t>
      </w:r>
    </w:p>
    <w:p w14:paraId="2BC9A79A" w14:textId="77777777" w:rsidR="005C53C4" w:rsidRDefault="00BB31FC">
      <w:pPr>
        <w:spacing w:after="437" w:line="259" w:lineRule="auto"/>
        <w:ind w:left="0" w:right="0" w:firstLine="0"/>
        <w:jc w:val="left"/>
      </w:pPr>
      <w:r>
        <w:rPr>
          <w:rFonts w:ascii="Times New Roman" w:eastAsia="Times New Roman" w:hAnsi="Times New Roman" w:cs="Times New Roman"/>
          <w:sz w:val="20"/>
        </w:rPr>
        <w:t xml:space="preserve"> </w:t>
      </w:r>
    </w:p>
    <w:p w14:paraId="722F9436" w14:textId="77777777" w:rsidR="005C53C4" w:rsidRDefault="00BB31FC">
      <w:pPr>
        <w:spacing w:after="91" w:line="259" w:lineRule="auto"/>
        <w:ind w:left="2742" w:right="0" w:firstLine="0"/>
        <w:jc w:val="left"/>
      </w:pPr>
      <w:r>
        <w:rPr>
          <w:b/>
          <w:sz w:val="52"/>
        </w:rPr>
        <w:t xml:space="preserve">Apple Bank for Savings </w:t>
      </w:r>
    </w:p>
    <w:p w14:paraId="2655D095" w14:textId="77777777" w:rsidR="005C53C4" w:rsidRDefault="00BB31FC">
      <w:pPr>
        <w:spacing w:after="93" w:line="259" w:lineRule="auto"/>
        <w:ind w:left="391" w:right="0" w:firstLine="0"/>
        <w:jc w:val="center"/>
      </w:pPr>
      <w:r>
        <w:rPr>
          <w:b/>
          <w:sz w:val="52"/>
        </w:rPr>
        <w:t xml:space="preserve"> </w:t>
      </w:r>
    </w:p>
    <w:p w14:paraId="452FAC6F" w14:textId="77777777" w:rsidR="005C53C4" w:rsidRDefault="00BB31FC">
      <w:pPr>
        <w:spacing w:after="91" w:line="259" w:lineRule="auto"/>
        <w:ind w:left="287" w:right="5"/>
        <w:jc w:val="center"/>
      </w:pPr>
      <w:r>
        <w:rPr>
          <w:b/>
          <w:sz w:val="52"/>
        </w:rPr>
        <w:t xml:space="preserve">Encryption Policy </w:t>
      </w:r>
    </w:p>
    <w:p w14:paraId="50F70307" w14:textId="77777777" w:rsidR="005C53C4" w:rsidRDefault="00BB31FC">
      <w:pPr>
        <w:spacing w:after="94" w:line="259" w:lineRule="auto"/>
        <w:ind w:left="391" w:right="0" w:firstLine="0"/>
        <w:jc w:val="center"/>
      </w:pPr>
      <w:r>
        <w:rPr>
          <w:b/>
          <w:sz w:val="52"/>
        </w:rPr>
        <w:t xml:space="preserve"> </w:t>
      </w:r>
    </w:p>
    <w:p w14:paraId="2F3C022E" w14:textId="77777777" w:rsidR="005C53C4" w:rsidRDefault="00BB31FC">
      <w:pPr>
        <w:spacing w:after="0" w:line="259" w:lineRule="auto"/>
        <w:ind w:left="287" w:right="0"/>
        <w:jc w:val="center"/>
      </w:pPr>
      <w:r>
        <w:rPr>
          <w:b/>
          <w:sz w:val="52"/>
        </w:rPr>
        <w:t xml:space="preserve">February 24, 2021 </w:t>
      </w:r>
    </w:p>
    <w:p w14:paraId="2C2C6200" w14:textId="77777777" w:rsidR="005229B1" w:rsidRDefault="00BB31FC">
      <w:pPr>
        <w:spacing w:after="4082" w:line="259" w:lineRule="auto"/>
        <w:ind w:left="0" w:right="0" w:firstLine="0"/>
        <w:jc w:val="left"/>
        <w:rPr>
          <w:ins w:id="0" w:author="Joseph Martano" w:date="2022-01-31T16:26:00Z"/>
          <w:b/>
          <w:sz w:val="52"/>
        </w:rPr>
      </w:pPr>
      <w:r>
        <w:rPr>
          <w:b/>
          <w:sz w:val="52"/>
        </w:rPr>
        <w:t xml:space="preserve"> </w:t>
      </w:r>
      <w:r>
        <w:rPr>
          <w:b/>
          <w:sz w:val="52"/>
        </w:rPr>
        <w:tab/>
        <w:t xml:space="preserve"> </w:t>
      </w:r>
    </w:p>
    <w:p w14:paraId="3DB851D2" w14:textId="77777777" w:rsidR="005229B1" w:rsidRDefault="005229B1">
      <w:pPr>
        <w:spacing w:after="160" w:line="259" w:lineRule="auto"/>
        <w:ind w:left="0" w:right="0" w:firstLine="0"/>
        <w:jc w:val="left"/>
        <w:rPr>
          <w:ins w:id="1" w:author="Joseph Martano" w:date="2022-01-31T16:26:00Z"/>
          <w:b/>
          <w:sz w:val="52"/>
        </w:rPr>
      </w:pPr>
      <w:ins w:id="2" w:author="Joseph Martano" w:date="2022-01-31T16:26:00Z">
        <w:r>
          <w:rPr>
            <w:b/>
            <w:sz w:val="52"/>
          </w:rPr>
          <w:br w:type="page"/>
        </w:r>
      </w:ins>
    </w:p>
    <w:p w14:paraId="6327CB7D" w14:textId="77777777" w:rsidR="005C53C4" w:rsidDel="005229B1" w:rsidRDefault="005C53C4">
      <w:pPr>
        <w:spacing w:after="4082" w:line="259" w:lineRule="auto"/>
        <w:ind w:left="0" w:right="0" w:firstLine="0"/>
        <w:jc w:val="left"/>
        <w:rPr>
          <w:del w:id="3" w:author="Joseph Martano" w:date="2022-01-31T16:26:00Z"/>
        </w:rPr>
      </w:pPr>
    </w:p>
    <w:p w14:paraId="08B67153" w14:textId="77777777" w:rsidR="005C53C4" w:rsidRDefault="00BB31FC">
      <w:pPr>
        <w:tabs>
          <w:tab w:val="center" w:pos="4839"/>
          <w:tab w:val="center" w:pos="9369"/>
        </w:tabs>
        <w:spacing w:after="107" w:line="259" w:lineRule="auto"/>
        <w:ind w:left="0" w:right="0" w:firstLine="0"/>
        <w:jc w:val="left"/>
      </w:pPr>
      <w:r>
        <w:tab/>
      </w:r>
      <w:r>
        <w:rPr>
          <w:rFonts w:ascii="Cambria" w:eastAsia="Cambria" w:hAnsi="Cambria" w:cs="Cambria"/>
        </w:rPr>
        <w:t xml:space="preserve"> </w:t>
      </w:r>
      <w:r>
        <w:rPr>
          <w:rFonts w:ascii="Cambria" w:eastAsia="Cambria" w:hAnsi="Cambria" w:cs="Cambria"/>
        </w:rPr>
        <w:tab/>
        <w:t xml:space="preserve">Page 1 </w:t>
      </w:r>
    </w:p>
    <w:sdt>
      <w:sdtPr>
        <w:id w:val="-8146743"/>
        <w:docPartObj>
          <w:docPartGallery w:val="Table of Contents"/>
        </w:docPartObj>
      </w:sdtPr>
      <w:sdtContent>
        <w:p w14:paraId="5A263ABE" w14:textId="77777777" w:rsidR="005C53C4" w:rsidRDefault="00BB31FC">
          <w:pPr>
            <w:spacing w:after="236" w:line="259" w:lineRule="auto"/>
            <w:ind w:left="0" w:right="0" w:firstLine="0"/>
            <w:jc w:val="left"/>
          </w:pPr>
          <w:r>
            <w:rPr>
              <w:rFonts w:ascii="Cambria" w:eastAsia="Cambria" w:hAnsi="Cambria" w:cs="Cambria"/>
              <w:color w:val="365F91"/>
              <w:sz w:val="32"/>
            </w:rPr>
            <w:t xml:space="preserve">Contents </w:t>
          </w:r>
        </w:p>
        <w:p w14:paraId="07A870B4" w14:textId="77777777" w:rsidR="005C53C4" w:rsidRDefault="00BB31FC">
          <w:pPr>
            <w:pStyle w:val="TOC1"/>
            <w:tabs>
              <w:tab w:val="right" w:leader="dot" w:pos="10140"/>
            </w:tabs>
          </w:pPr>
          <w:r>
            <w:fldChar w:fldCharType="begin"/>
          </w:r>
          <w:r>
            <w:instrText xml:space="preserve"> TOC \o "1-2" \h \z \u </w:instrText>
          </w:r>
          <w:r>
            <w:fldChar w:fldCharType="separate"/>
          </w:r>
          <w:hyperlink w:anchor="_Toc20210">
            <w:r>
              <w:t>REVIEW AND TRACKING CHART</w:t>
            </w:r>
            <w:r>
              <w:tab/>
            </w:r>
            <w:r>
              <w:fldChar w:fldCharType="begin"/>
            </w:r>
            <w:r>
              <w:instrText>PAGEREF _Toc20210 \h</w:instrText>
            </w:r>
            <w:r>
              <w:fldChar w:fldCharType="separate"/>
            </w:r>
            <w:r>
              <w:t xml:space="preserve">3 </w:t>
            </w:r>
            <w:r>
              <w:fldChar w:fldCharType="end"/>
            </w:r>
          </w:hyperlink>
        </w:p>
        <w:p w14:paraId="63F86F86" w14:textId="77777777" w:rsidR="005C53C4" w:rsidRDefault="00442DE4">
          <w:pPr>
            <w:pStyle w:val="TOC1"/>
            <w:tabs>
              <w:tab w:val="right" w:leader="dot" w:pos="10140"/>
            </w:tabs>
          </w:pPr>
          <w:hyperlink w:anchor="_Toc20211">
            <w:r w:rsidR="00BB31FC">
              <w:t>I.</w:t>
            </w:r>
            <w:r w:rsidR="00BB31FC">
              <w:rPr>
                <w:rFonts w:ascii="Calibri" w:eastAsia="Calibri" w:hAnsi="Calibri" w:cs="Calibri"/>
                <w:b w:val="0"/>
                <w:sz w:val="22"/>
              </w:rPr>
              <w:t xml:space="preserve">  </w:t>
            </w:r>
            <w:r w:rsidR="00BB31FC">
              <w:t>POLICY PURPOSE STATEMENT AND SCOPE</w:t>
            </w:r>
            <w:r w:rsidR="00BB31FC">
              <w:tab/>
            </w:r>
            <w:r w:rsidR="00BB31FC">
              <w:fldChar w:fldCharType="begin"/>
            </w:r>
            <w:r w:rsidR="00BB31FC">
              <w:instrText>PAGEREF _Toc20211 \h</w:instrText>
            </w:r>
            <w:r w:rsidR="00BB31FC">
              <w:fldChar w:fldCharType="separate"/>
            </w:r>
            <w:r w:rsidR="00BB31FC">
              <w:t xml:space="preserve">4 </w:t>
            </w:r>
            <w:r w:rsidR="00BB31FC">
              <w:fldChar w:fldCharType="end"/>
            </w:r>
          </w:hyperlink>
        </w:p>
        <w:p w14:paraId="4CDB421E" w14:textId="77777777" w:rsidR="005C53C4" w:rsidRDefault="00442DE4">
          <w:pPr>
            <w:pStyle w:val="TOC1"/>
            <w:tabs>
              <w:tab w:val="right" w:leader="dot" w:pos="10140"/>
            </w:tabs>
          </w:pPr>
          <w:hyperlink w:anchor="_Toc20212">
            <w:r w:rsidR="00BB31FC">
              <w:t>II.</w:t>
            </w:r>
            <w:r w:rsidR="00BB31FC">
              <w:rPr>
                <w:rFonts w:ascii="Calibri" w:eastAsia="Calibri" w:hAnsi="Calibri" w:cs="Calibri"/>
                <w:b w:val="0"/>
                <w:sz w:val="22"/>
              </w:rPr>
              <w:t xml:space="preserve">  </w:t>
            </w:r>
            <w:r w:rsidR="00BB31FC">
              <w:t>DEFINITIONS</w:t>
            </w:r>
            <w:r w:rsidR="00BB31FC">
              <w:tab/>
            </w:r>
            <w:r w:rsidR="00BB31FC">
              <w:fldChar w:fldCharType="begin"/>
            </w:r>
            <w:r w:rsidR="00BB31FC">
              <w:instrText>PAGEREF _Toc20212 \h</w:instrText>
            </w:r>
            <w:r w:rsidR="00BB31FC">
              <w:fldChar w:fldCharType="separate"/>
            </w:r>
            <w:r w:rsidR="00BB31FC">
              <w:t xml:space="preserve">4 </w:t>
            </w:r>
            <w:r w:rsidR="00BB31FC">
              <w:fldChar w:fldCharType="end"/>
            </w:r>
          </w:hyperlink>
        </w:p>
        <w:p w14:paraId="12845BF5" w14:textId="77777777" w:rsidR="005C53C4" w:rsidRDefault="00442DE4">
          <w:pPr>
            <w:pStyle w:val="TOC1"/>
            <w:tabs>
              <w:tab w:val="right" w:leader="dot" w:pos="10140"/>
            </w:tabs>
          </w:pPr>
          <w:hyperlink w:anchor="_Toc20213">
            <w:r w:rsidR="00BB31FC">
              <w:t>III.</w:t>
            </w:r>
            <w:r w:rsidR="00BB31FC">
              <w:rPr>
                <w:rFonts w:ascii="Calibri" w:eastAsia="Calibri" w:hAnsi="Calibri" w:cs="Calibri"/>
                <w:b w:val="0"/>
                <w:sz w:val="22"/>
              </w:rPr>
              <w:t xml:space="preserve">  </w:t>
            </w:r>
            <w:r w:rsidR="00BB31FC">
              <w:t>KEY POLICY COMPONENTS</w:t>
            </w:r>
            <w:r w:rsidR="00BB31FC">
              <w:tab/>
            </w:r>
            <w:r w:rsidR="00BB31FC">
              <w:fldChar w:fldCharType="begin"/>
            </w:r>
            <w:r w:rsidR="00BB31FC">
              <w:instrText>PAGEREF _Toc20213 \h</w:instrText>
            </w:r>
            <w:r w:rsidR="00BB31FC">
              <w:fldChar w:fldCharType="separate"/>
            </w:r>
            <w:r w:rsidR="00BB31FC">
              <w:t xml:space="preserve">7 </w:t>
            </w:r>
            <w:r w:rsidR="00BB31FC">
              <w:fldChar w:fldCharType="end"/>
            </w:r>
          </w:hyperlink>
        </w:p>
        <w:p w14:paraId="7AC87E6C" w14:textId="77777777" w:rsidR="005C53C4" w:rsidRDefault="00442DE4">
          <w:pPr>
            <w:pStyle w:val="TOC2"/>
            <w:tabs>
              <w:tab w:val="right" w:leader="dot" w:pos="10140"/>
            </w:tabs>
          </w:pPr>
          <w:hyperlink w:anchor="_Toc20214">
            <w:r w:rsidR="00BB31FC">
              <w:t>1.</w:t>
            </w:r>
            <w:r w:rsidR="00BB31FC">
              <w:rPr>
                <w:rFonts w:ascii="Calibri" w:eastAsia="Calibri" w:hAnsi="Calibri" w:cs="Calibri"/>
                <w:b w:val="0"/>
                <w:sz w:val="22"/>
              </w:rPr>
              <w:t xml:space="preserve">  </w:t>
            </w:r>
            <w:r w:rsidR="00BB31FC">
              <w:t>Executive Summary</w:t>
            </w:r>
            <w:r w:rsidR="00BB31FC">
              <w:tab/>
            </w:r>
            <w:r w:rsidR="00BB31FC">
              <w:fldChar w:fldCharType="begin"/>
            </w:r>
            <w:r w:rsidR="00BB31FC">
              <w:instrText>PAGEREF _Toc20214 \h</w:instrText>
            </w:r>
            <w:r w:rsidR="00BB31FC">
              <w:fldChar w:fldCharType="separate"/>
            </w:r>
            <w:r w:rsidR="00BB31FC">
              <w:t xml:space="preserve">7 </w:t>
            </w:r>
            <w:r w:rsidR="00BB31FC">
              <w:fldChar w:fldCharType="end"/>
            </w:r>
          </w:hyperlink>
        </w:p>
        <w:p w14:paraId="78A6ECD1" w14:textId="77777777" w:rsidR="005C53C4" w:rsidRDefault="00442DE4">
          <w:pPr>
            <w:pStyle w:val="TOC2"/>
            <w:tabs>
              <w:tab w:val="right" w:leader="dot" w:pos="10140"/>
            </w:tabs>
          </w:pPr>
          <w:hyperlink w:anchor="_Toc20215">
            <w:r w:rsidR="00BB31FC">
              <w:t>2.</w:t>
            </w:r>
            <w:r w:rsidR="00BB31FC">
              <w:rPr>
                <w:rFonts w:ascii="Calibri" w:eastAsia="Calibri" w:hAnsi="Calibri" w:cs="Calibri"/>
                <w:b w:val="0"/>
                <w:sz w:val="22"/>
              </w:rPr>
              <w:t xml:space="preserve">  </w:t>
            </w:r>
            <w:r w:rsidR="00BB31FC">
              <w:t>Objectives</w:t>
            </w:r>
            <w:r w:rsidR="00BB31FC">
              <w:tab/>
            </w:r>
            <w:r w:rsidR="00BB31FC">
              <w:fldChar w:fldCharType="begin"/>
            </w:r>
            <w:r w:rsidR="00BB31FC">
              <w:instrText>PAGEREF _Toc20215 \h</w:instrText>
            </w:r>
            <w:r w:rsidR="00BB31FC">
              <w:fldChar w:fldCharType="separate"/>
            </w:r>
            <w:r w:rsidR="00BB31FC">
              <w:t xml:space="preserve">7 </w:t>
            </w:r>
            <w:r w:rsidR="00BB31FC">
              <w:fldChar w:fldCharType="end"/>
            </w:r>
          </w:hyperlink>
        </w:p>
        <w:p w14:paraId="36D80A3C" w14:textId="77777777" w:rsidR="005C53C4" w:rsidRDefault="00442DE4">
          <w:pPr>
            <w:pStyle w:val="TOC2"/>
            <w:tabs>
              <w:tab w:val="right" w:leader="dot" w:pos="10140"/>
            </w:tabs>
          </w:pPr>
          <w:hyperlink w:anchor="_Toc20216">
            <w:r w:rsidR="00BB31FC">
              <w:t>3.</w:t>
            </w:r>
            <w:r w:rsidR="00BB31FC">
              <w:rPr>
                <w:rFonts w:ascii="Calibri" w:eastAsia="Calibri" w:hAnsi="Calibri" w:cs="Calibri"/>
                <w:b w:val="0"/>
                <w:sz w:val="22"/>
              </w:rPr>
              <w:t xml:space="preserve"> </w:t>
            </w:r>
            <w:r w:rsidR="00BB31FC">
              <w:t>Key Components of Policy</w:t>
            </w:r>
            <w:r w:rsidR="00BB31FC">
              <w:tab/>
            </w:r>
            <w:r w:rsidR="00BB31FC">
              <w:fldChar w:fldCharType="begin"/>
            </w:r>
            <w:r w:rsidR="00BB31FC">
              <w:instrText>PAGEREF _Toc20216 \h</w:instrText>
            </w:r>
            <w:r w:rsidR="00BB31FC">
              <w:fldChar w:fldCharType="separate"/>
            </w:r>
            <w:r w:rsidR="00BB31FC">
              <w:t xml:space="preserve">7 </w:t>
            </w:r>
            <w:r w:rsidR="00BB31FC">
              <w:fldChar w:fldCharType="end"/>
            </w:r>
          </w:hyperlink>
        </w:p>
        <w:p w14:paraId="190D6076" w14:textId="77777777" w:rsidR="005C53C4" w:rsidRDefault="00442DE4">
          <w:pPr>
            <w:pStyle w:val="TOC2"/>
            <w:tabs>
              <w:tab w:val="right" w:leader="dot" w:pos="10140"/>
            </w:tabs>
          </w:pPr>
          <w:hyperlink w:anchor="_Toc20217">
            <w:r w:rsidR="00BB31FC">
              <w:t>a.</w:t>
            </w:r>
            <w:r w:rsidR="00BB31FC">
              <w:rPr>
                <w:rFonts w:ascii="Calibri" w:eastAsia="Calibri" w:hAnsi="Calibri" w:cs="Calibri"/>
                <w:b w:val="0"/>
                <w:sz w:val="22"/>
              </w:rPr>
              <w:t xml:space="preserve"> </w:t>
            </w:r>
            <w:r w:rsidR="00BB31FC">
              <w:t>Encryption Key Length</w:t>
            </w:r>
            <w:r w:rsidR="00BB31FC">
              <w:tab/>
            </w:r>
            <w:r w:rsidR="00BB31FC">
              <w:fldChar w:fldCharType="begin"/>
            </w:r>
            <w:r w:rsidR="00BB31FC">
              <w:instrText>PAGEREF _Toc20217 \h</w:instrText>
            </w:r>
            <w:r w:rsidR="00BB31FC">
              <w:fldChar w:fldCharType="separate"/>
            </w:r>
            <w:r w:rsidR="00BB31FC">
              <w:t xml:space="preserve">7 </w:t>
            </w:r>
            <w:r w:rsidR="00BB31FC">
              <w:fldChar w:fldCharType="end"/>
            </w:r>
          </w:hyperlink>
        </w:p>
        <w:p w14:paraId="313A5F57" w14:textId="77777777" w:rsidR="005C53C4" w:rsidRDefault="00442DE4">
          <w:pPr>
            <w:pStyle w:val="TOC2"/>
            <w:tabs>
              <w:tab w:val="right" w:leader="dot" w:pos="10140"/>
            </w:tabs>
          </w:pPr>
          <w:hyperlink w:anchor="_Toc20218">
            <w:r w:rsidR="00BB31FC">
              <w:t>b.</w:t>
            </w:r>
            <w:r w:rsidR="00BB31FC">
              <w:rPr>
                <w:rFonts w:ascii="Calibri" w:eastAsia="Calibri" w:hAnsi="Calibri" w:cs="Calibri"/>
                <w:b w:val="0"/>
                <w:sz w:val="22"/>
              </w:rPr>
              <w:t xml:space="preserve">  </w:t>
            </w:r>
            <w:r w:rsidR="00BB31FC">
              <w:t>Encryption In-Transit</w:t>
            </w:r>
            <w:r w:rsidR="00BB31FC">
              <w:tab/>
            </w:r>
            <w:r w:rsidR="00BB31FC">
              <w:fldChar w:fldCharType="begin"/>
            </w:r>
            <w:r w:rsidR="00BB31FC">
              <w:instrText>PAGEREF _Toc20218 \h</w:instrText>
            </w:r>
            <w:r w:rsidR="00BB31FC">
              <w:fldChar w:fldCharType="separate"/>
            </w:r>
            <w:r w:rsidR="00BB31FC">
              <w:t xml:space="preserve">8 </w:t>
            </w:r>
            <w:r w:rsidR="00BB31FC">
              <w:fldChar w:fldCharType="end"/>
            </w:r>
          </w:hyperlink>
        </w:p>
        <w:p w14:paraId="27686998" w14:textId="77777777" w:rsidR="005C53C4" w:rsidRDefault="00442DE4">
          <w:pPr>
            <w:pStyle w:val="TOC2"/>
            <w:tabs>
              <w:tab w:val="right" w:leader="dot" w:pos="10140"/>
            </w:tabs>
          </w:pPr>
          <w:hyperlink w:anchor="_Toc20219">
            <w:r w:rsidR="00BB31FC">
              <w:t>c.</w:t>
            </w:r>
            <w:r w:rsidR="00BB31FC">
              <w:rPr>
                <w:rFonts w:ascii="Calibri" w:eastAsia="Calibri" w:hAnsi="Calibri" w:cs="Calibri"/>
                <w:b w:val="0"/>
                <w:sz w:val="22"/>
              </w:rPr>
              <w:t xml:space="preserve">  </w:t>
            </w:r>
            <w:r w:rsidR="00BB31FC">
              <w:t>Encryption At-Rest</w:t>
            </w:r>
            <w:r w:rsidR="00BB31FC">
              <w:tab/>
            </w:r>
            <w:r w:rsidR="00BB31FC">
              <w:fldChar w:fldCharType="begin"/>
            </w:r>
            <w:r w:rsidR="00BB31FC">
              <w:instrText>PAGEREF _Toc20219 \h</w:instrText>
            </w:r>
            <w:r w:rsidR="00BB31FC">
              <w:fldChar w:fldCharType="separate"/>
            </w:r>
            <w:r w:rsidR="00BB31FC">
              <w:t xml:space="preserve">8 </w:t>
            </w:r>
            <w:r w:rsidR="00BB31FC">
              <w:fldChar w:fldCharType="end"/>
            </w:r>
          </w:hyperlink>
        </w:p>
        <w:p w14:paraId="6BA7AFA7" w14:textId="77777777" w:rsidR="005C53C4" w:rsidRDefault="00442DE4">
          <w:pPr>
            <w:pStyle w:val="TOC2"/>
            <w:tabs>
              <w:tab w:val="right" w:leader="dot" w:pos="10140"/>
            </w:tabs>
          </w:pPr>
          <w:hyperlink w:anchor="_Toc20220">
            <w:r w:rsidR="00BB31FC">
              <w:t>d.</w:t>
            </w:r>
            <w:r w:rsidR="00BB31FC">
              <w:rPr>
                <w:rFonts w:ascii="Calibri" w:eastAsia="Calibri" w:hAnsi="Calibri" w:cs="Calibri"/>
                <w:b w:val="0"/>
                <w:sz w:val="22"/>
              </w:rPr>
              <w:t xml:space="preserve">  </w:t>
            </w:r>
            <w:r w:rsidR="00BB31FC">
              <w:t>Key Management</w:t>
            </w:r>
            <w:r w:rsidR="00BB31FC">
              <w:tab/>
            </w:r>
            <w:r w:rsidR="00BB31FC">
              <w:fldChar w:fldCharType="begin"/>
            </w:r>
            <w:r w:rsidR="00BB31FC">
              <w:instrText>PAGEREF _Toc20220 \h</w:instrText>
            </w:r>
            <w:r w:rsidR="00BB31FC">
              <w:fldChar w:fldCharType="separate"/>
            </w:r>
            <w:r w:rsidR="00BB31FC">
              <w:t xml:space="preserve">9 </w:t>
            </w:r>
            <w:r w:rsidR="00BB31FC">
              <w:fldChar w:fldCharType="end"/>
            </w:r>
          </w:hyperlink>
        </w:p>
        <w:p w14:paraId="1B0A85CB" w14:textId="77777777" w:rsidR="005C53C4" w:rsidRDefault="00442DE4">
          <w:pPr>
            <w:pStyle w:val="TOC2"/>
            <w:tabs>
              <w:tab w:val="right" w:leader="dot" w:pos="10140"/>
            </w:tabs>
          </w:pPr>
          <w:hyperlink w:anchor="_Toc20221">
            <w:r w:rsidR="00BB31FC">
              <w:t>4.</w:t>
            </w:r>
            <w:r w:rsidR="00BB31FC">
              <w:rPr>
                <w:rFonts w:ascii="Calibri" w:eastAsia="Calibri" w:hAnsi="Calibri" w:cs="Calibri"/>
                <w:b w:val="0"/>
                <w:sz w:val="22"/>
              </w:rPr>
              <w:t xml:space="preserve"> </w:t>
            </w:r>
            <w:r w:rsidR="00BB31FC">
              <w:t>Escalation Procedures</w:t>
            </w:r>
            <w:r w:rsidR="00BB31FC">
              <w:tab/>
            </w:r>
            <w:r w:rsidR="00BB31FC">
              <w:fldChar w:fldCharType="begin"/>
            </w:r>
            <w:r w:rsidR="00BB31FC">
              <w:instrText>PAGEREF _Toc20221 \h</w:instrText>
            </w:r>
            <w:r w:rsidR="00BB31FC">
              <w:fldChar w:fldCharType="separate"/>
            </w:r>
            <w:r w:rsidR="00BB31FC">
              <w:t xml:space="preserve">9 </w:t>
            </w:r>
            <w:r w:rsidR="00BB31FC">
              <w:fldChar w:fldCharType="end"/>
            </w:r>
          </w:hyperlink>
        </w:p>
        <w:p w14:paraId="7DBB746A" w14:textId="77777777" w:rsidR="005C53C4" w:rsidRDefault="00442DE4">
          <w:pPr>
            <w:pStyle w:val="TOC1"/>
            <w:tabs>
              <w:tab w:val="right" w:leader="dot" w:pos="10140"/>
            </w:tabs>
          </w:pPr>
          <w:hyperlink w:anchor="_Toc20222">
            <w:r w:rsidR="00BB31FC">
              <w:t>IV.</w:t>
            </w:r>
            <w:r w:rsidR="00BB31FC">
              <w:rPr>
                <w:rFonts w:ascii="Calibri" w:eastAsia="Calibri" w:hAnsi="Calibri" w:cs="Calibri"/>
                <w:b w:val="0"/>
                <w:sz w:val="22"/>
              </w:rPr>
              <w:t xml:space="preserve"> </w:t>
            </w:r>
            <w:r w:rsidR="00BB31FC">
              <w:t>REQUIRED PERIODIC REVIEW AND APPROVAL CYCLE</w:t>
            </w:r>
            <w:r w:rsidR="00BB31FC">
              <w:tab/>
            </w:r>
            <w:r w:rsidR="00BB31FC">
              <w:fldChar w:fldCharType="begin"/>
            </w:r>
            <w:r w:rsidR="00BB31FC">
              <w:instrText>PAGEREF _Toc20222 \h</w:instrText>
            </w:r>
            <w:r w:rsidR="00BB31FC">
              <w:fldChar w:fldCharType="separate"/>
            </w:r>
            <w:r w:rsidR="00BB31FC">
              <w:t xml:space="preserve">10 </w:t>
            </w:r>
            <w:r w:rsidR="00BB31FC">
              <w:fldChar w:fldCharType="end"/>
            </w:r>
          </w:hyperlink>
        </w:p>
        <w:p w14:paraId="1B6E0524" w14:textId="77777777" w:rsidR="005C53C4" w:rsidRDefault="00442DE4">
          <w:pPr>
            <w:pStyle w:val="TOC1"/>
            <w:tabs>
              <w:tab w:val="right" w:leader="dot" w:pos="10140"/>
            </w:tabs>
          </w:pPr>
          <w:hyperlink w:anchor="_Toc20223">
            <w:r w:rsidR="00BB31FC">
              <w:t>V.</w:t>
            </w:r>
            <w:r w:rsidR="00BB31FC">
              <w:rPr>
                <w:rFonts w:ascii="Calibri" w:eastAsia="Calibri" w:hAnsi="Calibri" w:cs="Calibri"/>
                <w:b w:val="0"/>
                <w:sz w:val="22"/>
              </w:rPr>
              <w:t xml:space="preserve">  </w:t>
            </w:r>
            <w:r w:rsidR="00BB31FC">
              <w:t>OFF-CYCLE REVIEW AND APPROVAL PROCESS</w:t>
            </w:r>
            <w:r w:rsidR="00BB31FC">
              <w:tab/>
            </w:r>
            <w:r w:rsidR="00BB31FC">
              <w:fldChar w:fldCharType="begin"/>
            </w:r>
            <w:r w:rsidR="00BB31FC">
              <w:instrText>PAGEREF _Toc20223 \h</w:instrText>
            </w:r>
            <w:r w:rsidR="00BB31FC">
              <w:fldChar w:fldCharType="separate"/>
            </w:r>
            <w:r w:rsidR="00BB31FC">
              <w:t xml:space="preserve">11 </w:t>
            </w:r>
            <w:r w:rsidR="00BB31FC">
              <w:fldChar w:fldCharType="end"/>
            </w:r>
          </w:hyperlink>
        </w:p>
        <w:p w14:paraId="66C7E8A7" w14:textId="77777777" w:rsidR="005C53C4" w:rsidRDefault="00442DE4">
          <w:pPr>
            <w:pStyle w:val="TOC1"/>
            <w:tabs>
              <w:tab w:val="right" w:leader="dot" w:pos="10140"/>
            </w:tabs>
          </w:pPr>
          <w:hyperlink w:anchor="_Toc20224">
            <w:r w:rsidR="00BB31FC">
              <w:t>VI.</w:t>
            </w:r>
            <w:r w:rsidR="00BB31FC">
              <w:rPr>
                <w:rFonts w:ascii="Calibri" w:eastAsia="Calibri" w:hAnsi="Calibri" w:cs="Calibri"/>
                <w:b w:val="0"/>
                <w:sz w:val="22"/>
              </w:rPr>
              <w:t xml:space="preserve">  </w:t>
            </w:r>
            <w:r w:rsidR="00BB31FC">
              <w:t>DESIGNATED COMMITTEES AND POLICY LEVEL REVIEW</w:t>
            </w:r>
            <w:r w:rsidR="00BB31FC">
              <w:tab/>
            </w:r>
            <w:r w:rsidR="00BB31FC">
              <w:fldChar w:fldCharType="begin"/>
            </w:r>
            <w:r w:rsidR="00BB31FC">
              <w:instrText>PAGEREF _Toc20224 \h</w:instrText>
            </w:r>
            <w:r w:rsidR="00BB31FC">
              <w:fldChar w:fldCharType="separate"/>
            </w:r>
            <w:r w:rsidR="00BB31FC">
              <w:t xml:space="preserve">11 </w:t>
            </w:r>
            <w:r w:rsidR="00BB31FC">
              <w:fldChar w:fldCharType="end"/>
            </w:r>
          </w:hyperlink>
        </w:p>
        <w:p w14:paraId="1E353FD0" w14:textId="77777777" w:rsidR="005C53C4" w:rsidRDefault="00442DE4">
          <w:pPr>
            <w:pStyle w:val="TOC1"/>
            <w:tabs>
              <w:tab w:val="right" w:leader="dot" w:pos="10140"/>
            </w:tabs>
          </w:pPr>
          <w:hyperlink w:anchor="_Toc20225">
            <w:r w:rsidR="00BB31FC">
              <w:t>VII.</w:t>
            </w:r>
            <w:r w:rsidR="00BB31FC">
              <w:rPr>
                <w:rFonts w:ascii="Calibri" w:eastAsia="Calibri" w:hAnsi="Calibri" w:cs="Calibri"/>
                <w:b w:val="0"/>
                <w:sz w:val="22"/>
              </w:rPr>
              <w:t xml:space="preserve"> </w:t>
            </w:r>
            <w:r w:rsidR="00BB31FC">
              <w:t>EXCEPTIONS TO THE POLICY</w:t>
            </w:r>
            <w:r w:rsidR="00BB31FC">
              <w:tab/>
            </w:r>
            <w:r w:rsidR="00BB31FC">
              <w:fldChar w:fldCharType="begin"/>
            </w:r>
            <w:r w:rsidR="00BB31FC">
              <w:instrText>PAGEREF _Toc20225 \h</w:instrText>
            </w:r>
            <w:r w:rsidR="00BB31FC">
              <w:fldChar w:fldCharType="separate"/>
            </w:r>
            <w:r w:rsidR="00BB31FC">
              <w:t xml:space="preserve">11 </w:t>
            </w:r>
            <w:r w:rsidR="00BB31FC">
              <w:fldChar w:fldCharType="end"/>
            </w:r>
          </w:hyperlink>
        </w:p>
        <w:p w14:paraId="7BDDCCAD" w14:textId="77777777" w:rsidR="005C53C4" w:rsidRDefault="00442DE4">
          <w:pPr>
            <w:pStyle w:val="TOC1"/>
            <w:tabs>
              <w:tab w:val="right" w:leader="dot" w:pos="10140"/>
            </w:tabs>
          </w:pPr>
          <w:hyperlink w:anchor="_Toc20226">
            <w:r w:rsidR="00BB31FC">
              <w:t>VIII.</w:t>
            </w:r>
            <w:r w:rsidR="00BB31FC">
              <w:rPr>
                <w:rFonts w:ascii="Calibri" w:eastAsia="Calibri" w:hAnsi="Calibri" w:cs="Calibri"/>
                <w:b w:val="0"/>
                <w:sz w:val="22"/>
              </w:rPr>
              <w:t xml:space="preserve"> </w:t>
            </w:r>
            <w:r w:rsidR="00BB31FC">
              <w:t>RETIREMENT OF POLICIES</w:t>
            </w:r>
            <w:r w:rsidR="00BB31FC">
              <w:tab/>
            </w:r>
            <w:r w:rsidR="00BB31FC">
              <w:fldChar w:fldCharType="begin"/>
            </w:r>
            <w:r w:rsidR="00BB31FC">
              <w:instrText>PAGEREF _Toc20226 \h</w:instrText>
            </w:r>
            <w:r w:rsidR="00BB31FC">
              <w:fldChar w:fldCharType="separate"/>
            </w:r>
            <w:r w:rsidR="00BB31FC">
              <w:t xml:space="preserve">11 </w:t>
            </w:r>
            <w:r w:rsidR="00BB31FC">
              <w:fldChar w:fldCharType="end"/>
            </w:r>
          </w:hyperlink>
        </w:p>
        <w:p w14:paraId="0701F8F2" w14:textId="77777777" w:rsidR="005C53C4" w:rsidRDefault="00442DE4">
          <w:pPr>
            <w:pStyle w:val="TOC1"/>
            <w:tabs>
              <w:tab w:val="right" w:leader="dot" w:pos="10140"/>
            </w:tabs>
          </w:pPr>
          <w:hyperlink w:anchor="_Toc20227">
            <w:r w:rsidR="00BB31FC">
              <w:t>IX.</w:t>
            </w:r>
            <w:r w:rsidR="00BB31FC">
              <w:rPr>
                <w:rFonts w:ascii="Calibri" w:eastAsia="Calibri" w:hAnsi="Calibri" w:cs="Calibri"/>
                <w:b w:val="0"/>
                <w:sz w:val="22"/>
              </w:rPr>
              <w:t xml:space="preserve">  </w:t>
            </w:r>
            <w:r w:rsidR="00BB31FC">
              <w:t>ROLES AND RESPONSIBILITIES</w:t>
            </w:r>
            <w:r w:rsidR="00BB31FC">
              <w:tab/>
            </w:r>
            <w:r w:rsidR="00BB31FC">
              <w:fldChar w:fldCharType="begin"/>
            </w:r>
            <w:r w:rsidR="00BB31FC">
              <w:instrText>PAGEREF _Toc20227 \h</w:instrText>
            </w:r>
            <w:r w:rsidR="00BB31FC">
              <w:fldChar w:fldCharType="separate"/>
            </w:r>
            <w:r w:rsidR="00BB31FC">
              <w:t xml:space="preserve">11 </w:t>
            </w:r>
            <w:r w:rsidR="00BB31FC">
              <w:fldChar w:fldCharType="end"/>
            </w:r>
          </w:hyperlink>
        </w:p>
        <w:p w14:paraId="71B80532" w14:textId="77777777" w:rsidR="005C53C4" w:rsidRDefault="00442DE4">
          <w:pPr>
            <w:pStyle w:val="TOC1"/>
            <w:tabs>
              <w:tab w:val="right" w:leader="dot" w:pos="10140"/>
            </w:tabs>
          </w:pPr>
          <w:hyperlink w:anchor="_Toc20228">
            <w:r w:rsidR="00BB31FC">
              <w:t>X.</w:t>
            </w:r>
            <w:r w:rsidR="00BB31FC">
              <w:rPr>
                <w:rFonts w:ascii="Calibri" w:eastAsia="Calibri" w:hAnsi="Calibri" w:cs="Calibri"/>
                <w:b w:val="0"/>
                <w:sz w:val="22"/>
              </w:rPr>
              <w:t xml:space="preserve">  </w:t>
            </w:r>
            <w:r w:rsidR="00BB31FC">
              <w:t>RECORD RETENTION</w:t>
            </w:r>
            <w:r w:rsidR="00BB31FC">
              <w:tab/>
            </w:r>
            <w:r w:rsidR="00BB31FC">
              <w:fldChar w:fldCharType="begin"/>
            </w:r>
            <w:r w:rsidR="00BB31FC">
              <w:instrText>PAGEREF _Toc20228 \h</w:instrText>
            </w:r>
            <w:r w:rsidR="00BB31FC">
              <w:fldChar w:fldCharType="separate"/>
            </w:r>
            <w:r w:rsidR="00BB31FC">
              <w:t xml:space="preserve">13 </w:t>
            </w:r>
            <w:r w:rsidR="00BB31FC">
              <w:fldChar w:fldCharType="end"/>
            </w:r>
          </w:hyperlink>
        </w:p>
        <w:p w14:paraId="3BAC5297" w14:textId="77777777" w:rsidR="005C53C4" w:rsidRDefault="00442DE4">
          <w:pPr>
            <w:pStyle w:val="TOC1"/>
            <w:tabs>
              <w:tab w:val="right" w:leader="dot" w:pos="10140"/>
            </w:tabs>
          </w:pPr>
          <w:hyperlink w:anchor="_Toc20229">
            <w:r w:rsidR="00BB31FC">
              <w:t>XI.</w:t>
            </w:r>
            <w:r w:rsidR="00BB31FC">
              <w:rPr>
                <w:rFonts w:ascii="Calibri" w:eastAsia="Calibri" w:hAnsi="Calibri" w:cs="Calibri"/>
                <w:b w:val="0"/>
                <w:sz w:val="22"/>
              </w:rPr>
              <w:t xml:space="preserve">  </w:t>
            </w:r>
            <w:r w:rsidR="00BB31FC">
              <w:t>QUESTIONS AND CONTACT INFORMATION</w:t>
            </w:r>
            <w:r w:rsidR="00BB31FC">
              <w:tab/>
            </w:r>
            <w:r w:rsidR="00BB31FC">
              <w:fldChar w:fldCharType="begin"/>
            </w:r>
            <w:r w:rsidR="00BB31FC">
              <w:instrText>PAGEREF _Toc20229 \h</w:instrText>
            </w:r>
            <w:r w:rsidR="00BB31FC">
              <w:fldChar w:fldCharType="separate"/>
            </w:r>
            <w:r w:rsidR="00BB31FC">
              <w:t xml:space="preserve">13 </w:t>
            </w:r>
            <w:r w:rsidR="00BB31FC">
              <w:fldChar w:fldCharType="end"/>
            </w:r>
          </w:hyperlink>
        </w:p>
        <w:p w14:paraId="5CE93568" w14:textId="77777777" w:rsidR="005C53C4" w:rsidRDefault="00442DE4">
          <w:pPr>
            <w:pStyle w:val="TOC1"/>
            <w:tabs>
              <w:tab w:val="right" w:leader="dot" w:pos="10140"/>
            </w:tabs>
          </w:pPr>
          <w:hyperlink w:anchor="_Toc20230">
            <w:r w:rsidR="00BB31FC">
              <w:t>XII.</w:t>
            </w:r>
            <w:r w:rsidR="00BB31FC">
              <w:rPr>
                <w:rFonts w:ascii="Calibri" w:eastAsia="Calibri" w:hAnsi="Calibri" w:cs="Calibri"/>
                <w:b w:val="0"/>
                <w:sz w:val="22"/>
              </w:rPr>
              <w:t xml:space="preserve"> </w:t>
            </w:r>
            <w:r w:rsidR="00BB31FC">
              <w:t>LIST OF REFERENCE DOCUMENTS</w:t>
            </w:r>
            <w:r w:rsidR="00BB31FC">
              <w:tab/>
            </w:r>
            <w:r w:rsidR="00BB31FC">
              <w:fldChar w:fldCharType="begin"/>
            </w:r>
            <w:r w:rsidR="00BB31FC">
              <w:instrText>PAGEREF _Toc20230 \h</w:instrText>
            </w:r>
            <w:r w:rsidR="00BB31FC">
              <w:fldChar w:fldCharType="separate"/>
            </w:r>
            <w:r w:rsidR="00BB31FC">
              <w:t xml:space="preserve">13 </w:t>
            </w:r>
            <w:r w:rsidR="00BB31FC">
              <w:fldChar w:fldCharType="end"/>
            </w:r>
          </w:hyperlink>
        </w:p>
        <w:p w14:paraId="79B2CCB7" w14:textId="77777777" w:rsidR="005C53C4" w:rsidRDefault="00442DE4">
          <w:pPr>
            <w:pStyle w:val="TOC1"/>
            <w:tabs>
              <w:tab w:val="right" w:leader="dot" w:pos="10140"/>
            </w:tabs>
          </w:pPr>
          <w:hyperlink w:anchor="_Toc20231">
            <w:r w:rsidR="00BB31FC">
              <w:t>XIII.</w:t>
            </w:r>
            <w:r w:rsidR="00BB31FC">
              <w:rPr>
                <w:rFonts w:ascii="Calibri" w:eastAsia="Calibri" w:hAnsi="Calibri" w:cs="Calibri"/>
                <w:b w:val="0"/>
                <w:sz w:val="22"/>
              </w:rPr>
              <w:t xml:space="preserve"> </w:t>
            </w:r>
            <w:r w:rsidR="00BB31FC">
              <w:t>REVISION HISTORY</w:t>
            </w:r>
            <w:r w:rsidR="00BB31FC">
              <w:tab/>
            </w:r>
            <w:r w:rsidR="00BB31FC">
              <w:fldChar w:fldCharType="begin"/>
            </w:r>
            <w:r w:rsidR="00BB31FC">
              <w:instrText>PAGEREF _Toc20231 \h</w:instrText>
            </w:r>
            <w:r w:rsidR="00BB31FC">
              <w:fldChar w:fldCharType="separate"/>
            </w:r>
            <w:r w:rsidR="00BB31FC">
              <w:t xml:space="preserve">13 </w:t>
            </w:r>
            <w:r w:rsidR="00BB31FC">
              <w:fldChar w:fldCharType="end"/>
            </w:r>
          </w:hyperlink>
        </w:p>
        <w:p w14:paraId="5B6484EF" w14:textId="77777777" w:rsidR="005C53C4" w:rsidRDefault="00442DE4">
          <w:pPr>
            <w:pStyle w:val="TOC1"/>
            <w:tabs>
              <w:tab w:val="right" w:leader="dot" w:pos="10140"/>
            </w:tabs>
          </w:pPr>
          <w:hyperlink w:anchor="_Toc20232">
            <w:r w:rsidR="00BB31FC">
              <w:t>XIV.</w:t>
            </w:r>
            <w:r w:rsidR="00BB31FC">
              <w:rPr>
                <w:rFonts w:ascii="Calibri" w:eastAsia="Calibri" w:hAnsi="Calibri" w:cs="Calibri"/>
                <w:b w:val="0"/>
                <w:sz w:val="22"/>
              </w:rPr>
              <w:t xml:space="preserve"> </w:t>
            </w:r>
            <w:r w:rsidR="00BB31FC">
              <w:t>APPENDIX 1</w:t>
            </w:r>
            <w:r w:rsidR="00BB31FC">
              <w:tab/>
            </w:r>
            <w:r w:rsidR="00BB31FC">
              <w:fldChar w:fldCharType="begin"/>
            </w:r>
            <w:r w:rsidR="00BB31FC">
              <w:instrText>PAGEREF _Toc20232 \h</w:instrText>
            </w:r>
            <w:r w:rsidR="00BB31FC">
              <w:fldChar w:fldCharType="separate"/>
            </w:r>
            <w:r w:rsidR="00BB31FC">
              <w:t xml:space="preserve">14 </w:t>
            </w:r>
            <w:r w:rsidR="00BB31FC">
              <w:fldChar w:fldCharType="end"/>
            </w:r>
          </w:hyperlink>
        </w:p>
        <w:p w14:paraId="3A4CB9CA" w14:textId="77777777" w:rsidR="005C53C4" w:rsidRDefault="00BB31FC">
          <w:r>
            <w:fldChar w:fldCharType="end"/>
          </w:r>
        </w:p>
      </w:sdtContent>
    </w:sdt>
    <w:p w14:paraId="2C80429D" w14:textId="77777777" w:rsidR="005C53C4" w:rsidRDefault="00BB31FC">
      <w:pPr>
        <w:spacing w:after="0" w:line="259" w:lineRule="auto"/>
        <w:ind w:left="0" w:right="0" w:firstLine="0"/>
        <w:jc w:val="left"/>
      </w:pPr>
      <w:r>
        <w:t xml:space="preserve"> </w:t>
      </w:r>
    </w:p>
    <w:p w14:paraId="4F885EC5" w14:textId="77777777" w:rsidR="005C53C4" w:rsidRDefault="00BB31FC">
      <w:pPr>
        <w:spacing w:after="298" w:line="259" w:lineRule="auto"/>
        <w:ind w:left="0" w:right="0" w:firstLine="0"/>
        <w:jc w:val="left"/>
      </w:pPr>
      <w:r>
        <w:t xml:space="preserve"> </w:t>
      </w:r>
    </w:p>
    <w:p w14:paraId="3DA88E53" w14:textId="77777777" w:rsidR="005C53C4" w:rsidRDefault="00BB31FC">
      <w:pPr>
        <w:spacing w:after="434" w:line="259" w:lineRule="auto"/>
        <w:ind w:left="0" w:right="0" w:firstLine="0"/>
        <w:jc w:val="left"/>
      </w:pPr>
      <w:r>
        <w:rPr>
          <w:b/>
          <w:sz w:val="52"/>
        </w:rPr>
        <w:t xml:space="preserve"> </w:t>
      </w:r>
      <w:r>
        <w:rPr>
          <w:b/>
          <w:sz w:val="52"/>
        </w:rPr>
        <w:tab/>
        <w:t xml:space="preserve"> </w:t>
      </w:r>
    </w:p>
    <w:p w14:paraId="0668C911" w14:textId="77777777" w:rsidR="005C53C4" w:rsidRDefault="00BB31FC">
      <w:pPr>
        <w:spacing w:after="107" w:line="259" w:lineRule="auto"/>
        <w:ind w:left="10" w:right="631"/>
        <w:jc w:val="right"/>
      </w:pPr>
      <w:r>
        <w:rPr>
          <w:rFonts w:ascii="Cambria" w:eastAsia="Cambria" w:hAnsi="Cambria" w:cs="Cambria"/>
        </w:rPr>
        <w:lastRenderedPageBreak/>
        <w:t xml:space="preserve">Page  </w:t>
      </w:r>
    </w:p>
    <w:p w14:paraId="7CF64C84" w14:textId="77777777" w:rsidR="005C53C4" w:rsidRDefault="00BB31FC">
      <w:pPr>
        <w:tabs>
          <w:tab w:val="center" w:pos="4649"/>
          <w:tab w:val="center" w:pos="9566"/>
        </w:tabs>
        <w:spacing w:after="214" w:line="259" w:lineRule="auto"/>
        <w:ind w:left="0" w:right="0" w:firstLine="0"/>
        <w:jc w:val="left"/>
      </w:pPr>
      <w:r>
        <w:rPr>
          <w:noProof/>
        </w:rPr>
        <mc:AlternateContent>
          <mc:Choice Requires="wpg">
            <w:drawing>
              <wp:anchor distT="0" distB="0" distL="114300" distR="114300" simplePos="0" relativeHeight="251658240" behindDoc="1" locked="0" layoutInCell="1" allowOverlap="1" wp14:anchorId="6014309B" wp14:editId="0199972F">
                <wp:simplePos x="0" y="0"/>
                <wp:positionH relativeFrom="column">
                  <wp:posOffset>244729</wp:posOffset>
                </wp:positionH>
                <wp:positionV relativeFrom="paragraph">
                  <wp:posOffset>-11023</wp:posOffset>
                </wp:positionV>
                <wp:extent cx="5807710" cy="216535"/>
                <wp:effectExtent l="0" t="0" r="0" b="0"/>
                <wp:wrapNone/>
                <wp:docPr id="18165" name="Group 18165"/>
                <wp:cNvGraphicFramePr/>
                <a:graphic xmlns:a="http://schemas.openxmlformats.org/drawingml/2006/main">
                  <a:graphicData uri="http://schemas.microsoft.com/office/word/2010/wordprocessingGroup">
                    <wpg:wgp>
                      <wpg:cNvGrpSpPr/>
                      <wpg:grpSpPr>
                        <a:xfrm>
                          <a:off x="0" y="0"/>
                          <a:ext cx="5807710" cy="216535"/>
                          <a:chOff x="0" y="0"/>
                          <a:chExt cx="5807710" cy="216535"/>
                        </a:xfrm>
                      </wpg:grpSpPr>
                      <wps:wsp>
                        <wps:cNvPr id="510" name="Shape 510"/>
                        <wps:cNvSpPr/>
                        <wps:spPr>
                          <a:xfrm>
                            <a:off x="0" y="216535"/>
                            <a:ext cx="5807710" cy="0"/>
                          </a:xfrm>
                          <a:custGeom>
                            <a:avLst/>
                            <a:gdLst/>
                            <a:ahLst/>
                            <a:cxnLst/>
                            <a:rect l="0" t="0" r="0" b="0"/>
                            <a:pathLst>
                              <a:path w="5807710">
                                <a:moveTo>
                                  <a:pt x="0" y="0"/>
                                </a:moveTo>
                                <a:lnTo>
                                  <a:pt x="5807710" y="0"/>
                                </a:lnTo>
                              </a:path>
                            </a:pathLst>
                          </a:custGeom>
                          <a:ln w="1828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12" name="Picture 512"/>
                          <pic:cNvPicPr/>
                        </pic:nvPicPr>
                        <pic:blipFill>
                          <a:blip r:embed="rId7"/>
                          <a:stretch>
                            <a:fillRect/>
                          </a:stretch>
                        </pic:blipFill>
                        <pic:spPr>
                          <a:xfrm>
                            <a:off x="1518539" y="0"/>
                            <a:ext cx="2511552" cy="192024"/>
                          </a:xfrm>
                          <a:prstGeom prst="rect">
                            <a:avLst/>
                          </a:prstGeom>
                        </pic:spPr>
                      </pic:pic>
                    </wpg:wgp>
                  </a:graphicData>
                </a:graphic>
              </wp:anchor>
            </w:drawing>
          </mc:Choice>
          <mc:Fallback xmlns:a="http://schemas.openxmlformats.org/drawingml/2006/main">
            <w:pict>
              <v:group id="Group 18165" style="width:457.3pt;height:17.05pt;position:absolute;z-index:-2147483480;mso-position-horizontal-relative:text;mso-position-horizontal:absolute;margin-left:19.27pt;mso-position-vertical-relative:text;margin-top:-0.868031pt;" coordsize="58077,2165">
                <v:shape id="Shape 510" style="position:absolute;width:58077;height:0;left:0;top:2165;" coordsize="5807710,0" path="m0,0l5807710,0">
                  <v:stroke weight="1.44pt" endcap="flat" joinstyle="round" on="true" color="#000000"/>
                  <v:fill on="false" color="#000000" opacity="0"/>
                </v:shape>
                <v:shape id="Picture 512" style="position:absolute;width:25115;height:1920;left:15185;top:0;" filled="f">
                  <v:imagedata r:id="rId11"/>
                </v:shape>
              </v:group>
            </w:pict>
          </mc:Fallback>
        </mc:AlternateContent>
      </w:r>
      <w:r>
        <w:tab/>
      </w:r>
      <w:r>
        <w:rPr>
          <w:b/>
          <w:i/>
          <w:color w:val="365F91"/>
          <w:sz w:val="28"/>
        </w:rPr>
        <w:t>POLICY NAME: Encryption Policy</w:t>
      </w:r>
      <w:r>
        <w:rPr>
          <w:b/>
          <w:i/>
          <w:sz w:val="28"/>
        </w:rPr>
        <w:t xml:space="preserve"> </w:t>
      </w:r>
      <w:r>
        <w:rPr>
          <w:b/>
          <w:i/>
          <w:sz w:val="28"/>
        </w:rPr>
        <w:tab/>
      </w:r>
      <w:r>
        <w:rPr>
          <w:rFonts w:ascii="Arial" w:eastAsia="Arial" w:hAnsi="Arial" w:cs="Arial"/>
          <w:sz w:val="28"/>
          <w:vertAlign w:val="subscript"/>
        </w:rPr>
        <w:t xml:space="preserve"> </w:t>
      </w:r>
    </w:p>
    <w:p w14:paraId="0FE25EC4" w14:textId="77777777" w:rsidR="005C53C4" w:rsidRDefault="00BB31FC">
      <w:pPr>
        <w:pStyle w:val="Heading1"/>
        <w:ind w:left="154"/>
      </w:pPr>
      <w:bookmarkStart w:id="4" w:name="_Toc20210"/>
      <w:r>
        <w:rPr>
          <w:color w:val="365F91"/>
        </w:rPr>
        <w:t>REVIEW AND TRACKING CHART</w:t>
      </w:r>
      <w:r>
        <w:rPr>
          <w:color w:val="000000"/>
        </w:rPr>
        <w:t xml:space="preserve"> </w:t>
      </w:r>
      <w:bookmarkEnd w:id="4"/>
    </w:p>
    <w:tbl>
      <w:tblPr>
        <w:tblStyle w:val="TableGrid"/>
        <w:tblW w:w="9866" w:type="dxa"/>
        <w:tblInd w:w="159" w:type="dxa"/>
        <w:tblCellMar>
          <w:top w:w="161" w:type="dxa"/>
          <w:left w:w="65" w:type="dxa"/>
          <w:right w:w="115" w:type="dxa"/>
        </w:tblCellMar>
        <w:tblLook w:val="04A0" w:firstRow="1" w:lastRow="0" w:firstColumn="1" w:lastColumn="0" w:noHBand="0" w:noVBand="1"/>
      </w:tblPr>
      <w:tblGrid>
        <w:gridCol w:w="4232"/>
        <w:gridCol w:w="5634"/>
      </w:tblGrid>
      <w:tr w:rsidR="005C53C4" w14:paraId="71A04BD2" w14:textId="77777777">
        <w:trPr>
          <w:trHeight w:val="722"/>
        </w:trPr>
        <w:tc>
          <w:tcPr>
            <w:tcW w:w="4232" w:type="dxa"/>
            <w:tcBorders>
              <w:top w:val="single" w:sz="4" w:space="0" w:color="000000"/>
              <w:left w:val="single" w:sz="4" w:space="0" w:color="000000"/>
              <w:bottom w:val="single" w:sz="4" w:space="0" w:color="000000"/>
              <w:right w:val="single" w:sz="4" w:space="0" w:color="000000"/>
            </w:tcBorders>
          </w:tcPr>
          <w:p w14:paraId="7A5A2D96" w14:textId="77777777" w:rsidR="005C53C4" w:rsidRDefault="00BB31FC">
            <w:pPr>
              <w:spacing w:after="0" w:line="259" w:lineRule="auto"/>
              <w:ind w:left="50" w:right="0" w:firstLine="0"/>
              <w:jc w:val="left"/>
            </w:pPr>
            <w:r>
              <w:rPr>
                <w:b/>
                <w:color w:val="365F91"/>
                <w:sz w:val="24"/>
              </w:rPr>
              <w:t>Effective Date*:</w:t>
            </w:r>
            <w:r>
              <w:rPr>
                <w:b/>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14:paraId="7093D005" w14:textId="77777777" w:rsidR="005C53C4" w:rsidRDefault="00BB31FC">
            <w:pPr>
              <w:spacing w:after="0" w:line="259" w:lineRule="auto"/>
              <w:ind w:left="48" w:right="0" w:firstLine="0"/>
              <w:jc w:val="left"/>
            </w:pPr>
            <w:r>
              <w:rPr>
                <w:sz w:val="24"/>
              </w:rPr>
              <w:t xml:space="preserve">February 24, 2021 </w:t>
            </w:r>
          </w:p>
        </w:tc>
      </w:tr>
      <w:tr w:rsidR="005C53C4" w14:paraId="3289721B" w14:textId="77777777">
        <w:trPr>
          <w:trHeight w:val="634"/>
        </w:trPr>
        <w:tc>
          <w:tcPr>
            <w:tcW w:w="4232" w:type="dxa"/>
            <w:tcBorders>
              <w:top w:val="single" w:sz="4" w:space="0" w:color="000000"/>
              <w:left w:val="single" w:sz="4" w:space="0" w:color="000000"/>
              <w:bottom w:val="single" w:sz="4" w:space="0" w:color="000000"/>
              <w:right w:val="single" w:sz="4" w:space="0" w:color="000000"/>
            </w:tcBorders>
            <w:vAlign w:val="center"/>
          </w:tcPr>
          <w:p w14:paraId="2D89A8CF" w14:textId="77777777" w:rsidR="005C53C4" w:rsidRDefault="00BB31FC">
            <w:pPr>
              <w:spacing w:after="0" w:line="259" w:lineRule="auto"/>
              <w:ind w:left="50" w:right="0" w:firstLine="0"/>
              <w:jc w:val="left"/>
            </w:pPr>
            <w:r>
              <w:rPr>
                <w:color w:val="365F91"/>
                <w:sz w:val="24"/>
              </w:rPr>
              <w:t>Version Number:</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vAlign w:val="center"/>
          </w:tcPr>
          <w:p w14:paraId="151DC7DF" w14:textId="77777777" w:rsidR="005C53C4" w:rsidRDefault="00BB31FC">
            <w:pPr>
              <w:spacing w:after="0" w:line="259" w:lineRule="auto"/>
              <w:ind w:left="48" w:right="0" w:firstLine="0"/>
              <w:jc w:val="left"/>
            </w:pPr>
            <w:r>
              <w:rPr>
                <w:sz w:val="24"/>
              </w:rPr>
              <w:t xml:space="preserve">2.0 </w:t>
            </w:r>
          </w:p>
        </w:tc>
      </w:tr>
      <w:tr w:rsidR="005C53C4" w14:paraId="7694FA5B" w14:textId="77777777">
        <w:trPr>
          <w:trHeight w:val="1111"/>
        </w:trPr>
        <w:tc>
          <w:tcPr>
            <w:tcW w:w="4232" w:type="dxa"/>
            <w:tcBorders>
              <w:top w:val="single" w:sz="4" w:space="0" w:color="000000"/>
              <w:left w:val="single" w:sz="4" w:space="0" w:color="000000"/>
              <w:bottom w:val="single" w:sz="4" w:space="0" w:color="000000"/>
              <w:right w:val="single" w:sz="4" w:space="0" w:color="000000"/>
            </w:tcBorders>
          </w:tcPr>
          <w:p w14:paraId="5DEB4335" w14:textId="77777777" w:rsidR="005C53C4" w:rsidRDefault="00BB31FC">
            <w:pPr>
              <w:spacing w:after="0" w:line="259" w:lineRule="auto"/>
              <w:ind w:left="50" w:right="0" w:firstLine="0"/>
              <w:jc w:val="left"/>
            </w:pPr>
            <w:r>
              <w:rPr>
                <w:color w:val="365F91"/>
                <w:sz w:val="24"/>
              </w:rPr>
              <w:t>Policy Level:</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14:paraId="257E3A72" w14:textId="77777777" w:rsidR="005C53C4" w:rsidRDefault="00BB31FC">
            <w:pPr>
              <w:spacing w:after="0" w:line="259" w:lineRule="auto"/>
              <w:ind w:left="48" w:right="0" w:firstLine="0"/>
              <w:jc w:val="left"/>
            </w:pPr>
            <w:r>
              <w:rPr>
                <w:sz w:val="24"/>
              </w:rPr>
              <w:t xml:space="preserve">Policy Level 2 </w:t>
            </w:r>
          </w:p>
        </w:tc>
      </w:tr>
      <w:tr w:rsidR="005C53C4" w14:paraId="753CF6F4" w14:textId="77777777">
        <w:trPr>
          <w:trHeight w:val="924"/>
        </w:trPr>
        <w:tc>
          <w:tcPr>
            <w:tcW w:w="4232" w:type="dxa"/>
            <w:tcBorders>
              <w:top w:val="single" w:sz="4" w:space="0" w:color="000000"/>
              <w:left w:val="single" w:sz="4" w:space="0" w:color="000000"/>
              <w:bottom w:val="single" w:sz="4" w:space="0" w:color="000000"/>
              <w:right w:val="single" w:sz="4" w:space="0" w:color="000000"/>
            </w:tcBorders>
            <w:vAlign w:val="center"/>
          </w:tcPr>
          <w:p w14:paraId="4C55782F" w14:textId="77777777" w:rsidR="005C53C4" w:rsidRDefault="00BB31FC">
            <w:pPr>
              <w:spacing w:after="0" w:line="259" w:lineRule="auto"/>
              <w:ind w:left="50" w:right="35" w:firstLine="0"/>
              <w:jc w:val="left"/>
            </w:pPr>
            <w:r>
              <w:rPr>
                <w:color w:val="365F91"/>
                <w:sz w:val="24"/>
              </w:rPr>
              <w:t>Corresponding Board Review Frequency:</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14:paraId="05F0781F" w14:textId="77777777" w:rsidR="005C53C4" w:rsidRDefault="00BB31FC">
            <w:pPr>
              <w:spacing w:after="0" w:line="259" w:lineRule="auto"/>
              <w:ind w:left="0" w:right="0" w:firstLine="0"/>
              <w:jc w:val="left"/>
            </w:pPr>
            <w:r>
              <w:rPr>
                <w:sz w:val="24"/>
              </w:rPr>
              <w:t xml:space="preserve">Biennial (Every 24 Months) </w:t>
            </w:r>
          </w:p>
        </w:tc>
      </w:tr>
      <w:tr w:rsidR="005C53C4" w14:paraId="15F977FF" w14:textId="77777777">
        <w:trPr>
          <w:trHeight w:val="1299"/>
        </w:trPr>
        <w:tc>
          <w:tcPr>
            <w:tcW w:w="4232" w:type="dxa"/>
            <w:tcBorders>
              <w:top w:val="single" w:sz="4" w:space="0" w:color="000000"/>
              <w:left w:val="single" w:sz="4" w:space="0" w:color="000000"/>
              <w:bottom w:val="single" w:sz="4" w:space="0" w:color="000000"/>
              <w:right w:val="single" w:sz="4" w:space="0" w:color="000000"/>
            </w:tcBorders>
          </w:tcPr>
          <w:p w14:paraId="3EDAE999" w14:textId="77777777" w:rsidR="005C53C4" w:rsidRDefault="00BB31FC">
            <w:pPr>
              <w:spacing w:after="0" w:line="259" w:lineRule="auto"/>
              <w:ind w:left="50" w:right="0" w:firstLine="0"/>
              <w:jc w:val="left"/>
            </w:pPr>
            <w:r>
              <w:rPr>
                <w:color w:val="365F91"/>
                <w:sz w:val="24"/>
              </w:rPr>
              <w:t>Board or Designated Board Committee:</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14:paraId="6F406F44" w14:textId="77777777" w:rsidR="005C53C4" w:rsidRDefault="00BB31FC">
            <w:pPr>
              <w:spacing w:after="0" w:line="259" w:lineRule="auto"/>
              <w:ind w:left="0" w:right="0" w:firstLine="0"/>
              <w:jc w:val="left"/>
            </w:pPr>
            <w:r>
              <w:rPr>
                <w:sz w:val="24"/>
              </w:rPr>
              <w:t xml:space="preserve">Board Risk Committee (“BRC”) </w:t>
            </w:r>
          </w:p>
        </w:tc>
      </w:tr>
      <w:tr w:rsidR="005C53C4" w14:paraId="3EEC3EE4" w14:textId="77777777">
        <w:trPr>
          <w:trHeight w:val="742"/>
        </w:trPr>
        <w:tc>
          <w:tcPr>
            <w:tcW w:w="4232" w:type="dxa"/>
            <w:tcBorders>
              <w:top w:val="single" w:sz="4" w:space="0" w:color="000000"/>
              <w:left w:val="single" w:sz="4" w:space="0" w:color="000000"/>
              <w:bottom w:val="single" w:sz="4" w:space="0" w:color="000000"/>
              <w:right w:val="single" w:sz="4" w:space="0" w:color="000000"/>
            </w:tcBorders>
          </w:tcPr>
          <w:p w14:paraId="1E7D2185" w14:textId="77777777" w:rsidR="005C53C4" w:rsidRDefault="00BB31FC">
            <w:pPr>
              <w:spacing w:after="0" w:line="259" w:lineRule="auto"/>
              <w:ind w:left="50" w:right="0" w:firstLine="0"/>
              <w:jc w:val="left"/>
            </w:pPr>
            <w:r>
              <w:rPr>
                <w:color w:val="365F91"/>
                <w:sz w:val="24"/>
              </w:rPr>
              <w:t>Last Board Review Date*:</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14:paraId="417BA16A" w14:textId="77777777" w:rsidR="005C53C4" w:rsidRDefault="00BB31FC">
            <w:pPr>
              <w:spacing w:after="0" w:line="259" w:lineRule="auto"/>
              <w:ind w:left="48" w:right="0" w:firstLine="0"/>
              <w:jc w:val="left"/>
            </w:pPr>
            <w:r>
              <w:rPr>
                <w:sz w:val="24"/>
              </w:rPr>
              <w:t xml:space="preserve">February 24, 2021 </w:t>
            </w:r>
          </w:p>
        </w:tc>
      </w:tr>
      <w:tr w:rsidR="005C53C4" w14:paraId="02021159" w14:textId="77777777">
        <w:trPr>
          <w:trHeight w:val="715"/>
        </w:trPr>
        <w:tc>
          <w:tcPr>
            <w:tcW w:w="4232" w:type="dxa"/>
            <w:tcBorders>
              <w:top w:val="single" w:sz="4" w:space="0" w:color="000000"/>
              <w:left w:val="single" w:sz="4" w:space="0" w:color="000000"/>
              <w:bottom w:val="single" w:sz="4" w:space="0" w:color="000000"/>
              <w:right w:val="single" w:sz="4" w:space="0" w:color="000000"/>
            </w:tcBorders>
          </w:tcPr>
          <w:p w14:paraId="08359370" w14:textId="77777777" w:rsidR="005C53C4" w:rsidRDefault="00BB31FC">
            <w:pPr>
              <w:spacing w:after="0" w:line="259" w:lineRule="auto"/>
              <w:ind w:left="50" w:right="0" w:firstLine="0"/>
              <w:jc w:val="left"/>
            </w:pPr>
            <w:r>
              <w:rPr>
                <w:b/>
                <w:color w:val="365F91"/>
                <w:sz w:val="24"/>
              </w:rPr>
              <w:t>Next Board Review Date*:</w:t>
            </w:r>
            <w:r>
              <w:rPr>
                <w:b/>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14:paraId="0A65E4AA" w14:textId="77777777" w:rsidR="005C53C4" w:rsidRDefault="00BB31FC">
            <w:pPr>
              <w:spacing w:after="0" w:line="259" w:lineRule="auto"/>
              <w:ind w:left="48" w:right="0" w:firstLine="0"/>
              <w:jc w:val="left"/>
            </w:pPr>
            <w:r>
              <w:rPr>
                <w:sz w:val="24"/>
              </w:rPr>
              <w:t xml:space="preserve">February 2023 </w:t>
            </w:r>
          </w:p>
        </w:tc>
      </w:tr>
      <w:tr w:rsidR="005C53C4" w14:paraId="0C7DCD51" w14:textId="77777777">
        <w:trPr>
          <w:trHeight w:val="1436"/>
        </w:trPr>
        <w:tc>
          <w:tcPr>
            <w:tcW w:w="4232" w:type="dxa"/>
            <w:tcBorders>
              <w:top w:val="single" w:sz="4" w:space="0" w:color="000000"/>
              <w:left w:val="single" w:sz="4" w:space="0" w:color="000000"/>
              <w:bottom w:val="single" w:sz="4" w:space="0" w:color="000000"/>
              <w:right w:val="single" w:sz="4" w:space="0" w:color="000000"/>
            </w:tcBorders>
          </w:tcPr>
          <w:p w14:paraId="246030AA" w14:textId="77777777" w:rsidR="005C53C4" w:rsidRDefault="00BB31FC">
            <w:pPr>
              <w:spacing w:after="0" w:line="259" w:lineRule="auto"/>
              <w:ind w:left="50" w:right="0" w:firstLine="0"/>
              <w:jc w:val="left"/>
            </w:pPr>
            <w:r>
              <w:rPr>
                <w:color w:val="365F91"/>
                <w:sz w:val="24"/>
              </w:rPr>
              <w:t>Designated Management Committee:</w:t>
            </w:r>
            <w:r>
              <w:rPr>
                <w:sz w:val="24"/>
              </w:rPr>
              <w:t xml:space="preserve"> </w:t>
            </w:r>
          </w:p>
        </w:tc>
        <w:tc>
          <w:tcPr>
            <w:tcW w:w="5634" w:type="dxa"/>
            <w:tcBorders>
              <w:top w:val="single" w:sz="4" w:space="0" w:color="000000"/>
              <w:left w:val="single" w:sz="4" w:space="0" w:color="000000"/>
              <w:bottom w:val="single" w:sz="4" w:space="0" w:color="000000"/>
              <w:right w:val="single" w:sz="4" w:space="0" w:color="000000"/>
            </w:tcBorders>
          </w:tcPr>
          <w:p w14:paraId="1937BF7B" w14:textId="77777777" w:rsidR="005C53C4" w:rsidRDefault="00BB31FC">
            <w:pPr>
              <w:spacing w:after="87" w:line="259" w:lineRule="auto"/>
              <w:ind w:left="48" w:right="0" w:firstLine="0"/>
              <w:jc w:val="left"/>
            </w:pPr>
            <w:r>
              <w:rPr>
                <w:sz w:val="24"/>
              </w:rPr>
              <w:t xml:space="preserve">Information Security Sub-Committee (“ISSC”) / </w:t>
            </w:r>
          </w:p>
          <w:p w14:paraId="0AB99460" w14:textId="77777777" w:rsidR="005C53C4" w:rsidRDefault="00BB31FC">
            <w:pPr>
              <w:spacing w:after="0" w:line="259" w:lineRule="auto"/>
              <w:ind w:left="48" w:right="0" w:firstLine="0"/>
              <w:jc w:val="left"/>
            </w:pPr>
            <w:r>
              <w:rPr>
                <w:sz w:val="24"/>
              </w:rPr>
              <w:t xml:space="preserve">Management Risk Committee (“MRC”) </w:t>
            </w:r>
          </w:p>
        </w:tc>
      </w:tr>
      <w:tr w:rsidR="005C53C4" w14:paraId="59884C13" w14:textId="77777777">
        <w:trPr>
          <w:trHeight w:val="922"/>
        </w:trPr>
        <w:tc>
          <w:tcPr>
            <w:tcW w:w="4232" w:type="dxa"/>
            <w:tcBorders>
              <w:top w:val="single" w:sz="4" w:space="0" w:color="000000"/>
              <w:left w:val="single" w:sz="4" w:space="0" w:color="000000"/>
              <w:bottom w:val="single" w:sz="4" w:space="0" w:color="000000"/>
              <w:right w:val="single" w:sz="4" w:space="0" w:color="000000"/>
            </w:tcBorders>
          </w:tcPr>
          <w:p w14:paraId="513A56DE" w14:textId="77777777" w:rsidR="005C53C4" w:rsidRDefault="00BB31FC">
            <w:pPr>
              <w:spacing w:after="0" w:line="259" w:lineRule="auto"/>
              <w:ind w:left="50" w:right="0" w:firstLine="0"/>
              <w:jc w:val="left"/>
            </w:pPr>
            <w:r>
              <w:rPr>
                <w:color w:val="365F91"/>
                <w:sz w:val="24"/>
              </w:rPr>
              <w:t xml:space="preserve">Last Management Review Date*: </w:t>
            </w:r>
          </w:p>
        </w:tc>
        <w:tc>
          <w:tcPr>
            <w:tcW w:w="5634" w:type="dxa"/>
            <w:tcBorders>
              <w:top w:val="single" w:sz="4" w:space="0" w:color="000000"/>
              <w:left w:val="single" w:sz="4" w:space="0" w:color="000000"/>
              <w:bottom w:val="single" w:sz="4" w:space="0" w:color="000000"/>
              <w:right w:val="single" w:sz="4" w:space="0" w:color="000000"/>
            </w:tcBorders>
          </w:tcPr>
          <w:p w14:paraId="46237690" w14:textId="77777777" w:rsidR="005C53C4" w:rsidRDefault="00BB31FC">
            <w:pPr>
              <w:spacing w:after="0" w:line="259" w:lineRule="auto"/>
              <w:ind w:left="48" w:right="0" w:firstLine="0"/>
              <w:jc w:val="left"/>
            </w:pPr>
            <w:r>
              <w:rPr>
                <w:sz w:val="24"/>
              </w:rPr>
              <w:t xml:space="preserve">January 2021 </w:t>
            </w:r>
          </w:p>
        </w:tc>
      </w:tr>
      <w:tr w:rsidR="005C53C4" w14:paraId="262DE029" w14:textId="77777777">
        <w:trPr>
          <w:trHeight w:val="924"/>
        </w:trPr>
        <w:tc>
          <w:tcPr>
            <w:tcW w:w="4232" w:type="dxa"/>
            <w:tcBorders>
              <w:top w:val="single" w:sz="4" w:space="0" w:color="000000"/>
              <w:left w:val="single" w:sz="4" w:space="0" w:color="000000"/>
              <w:bottom w:val="single" w:sz="4" w:space="0" w:color="000000"/>
              <w:right w:val="single" w:sz="4" w:space="0" w:color="000000"/>
            </w:tcBorders>
          </w:tcPr>
          <w:p w14:paraId="5CDB65F8" w14:textId="77777777" w:rsidR="005C53C4" w:rsidRDefault="00BB31FC">
            <w:pPr>
              <w:spacing w:after="0" w:line="259" w:lineRule="auto"/>
              <w:ind w:left="50" w:right="0" w:firstLine="0"/>
              <w:jc w:val="left"/>
            </w:pPr>
            <w:r>
              <w:rPr>
                <w:b/>
                <w:color w:val="365F91"/>
                <w:sz w:val="24"/>
              </w:rPr>
              <w:t xml:space="preserve">Next Management Review Date*: </w:t>
            </w:r>
          </w:p>
        </w:tc>
        <w:tc>
          <w:tcPr>
            <w:tcW w:w="5634" w:type="dxa"/>
            <w:tcBorders>
              <w:top w:val="single" w:sz="4" w:space="0" w:color="000000"/>
              <w:left w:val="single" w:sz="4" w:space="0" w:color="000000"/>
              <w:bottom w:val="single" w:sz="4" w:space="0" w:color="000000"/>
              <w:right w:val="single" w:sz="4" w:space="0" w:color="000000"/>
            </w:tcBorders>
          </w:tcPr>
          <w:p w14:paraId="67E3B89A" w14:textId="77777777" w:rsidR="005C53C4" w:rsidRDefault="00BB31FC">
            <w:pPr>
              <w:spacing w:after="0" w:line="259" w:lineRule="auto"/>
              <w:ind w:left="48" w:right="0" w:firstLine="0"/>
              <w:jc w:val="left"/>
            </w:pPr>
            <w:r>
              <w:rPr>
                <w:sz w:val="24"/>
              </w:rPr>
              <w:t xml:space="preserve">January 2022 </w:t>
            </w:r>
          </w:p>
        </w:tc>
      </w:tr>
      <w:tr w:rsidR="005C53C4" w14:paraId="513067E6" w14:textId="77777777">
        <w:trPr>
          <w:trHeight w:val="922"/>
        </w:trPr>
        <w:tc>
          <w:tcPr>
            <w:tcW w:w="4232" w:type="dxa"/>
            <w:tcBorders>
              <w:top w:val="single" w:sz="4" w:space="0" w:color="000000"/>
              <w:left w:val="single" w:sz="4" w:space="0" w:color="000000"/>
              <w:bottom w:val="single" w:sz="4" w:space="0" w:color="000000"/>
              <w:right w:val="single" w:sz="4" w:space="0" w:color="000000"/>
            </w:tcBorders>
          </w:tcPr>
          <w:p w14:paraId="48FD542B" w14:textId="77777777" w:rsidR="005C53C4" w:rsidRDefault="00BB31FC">
            <w:pPr>
              <w:spacing w:after="0" w:line="259" w:lineRule="auto"/>
              <w:ind w:left="50" w:right="0" w:firstLine="0"/>
              <w:jc w:val="left"/>
            </w:pPr>
            <w:r>
              <w:rPr>
                <w:color w:val="365F91"/>
                <w:sz w:val="24"/>
              </w:rPr>
              <w:lastRenderedPageBreak/>
              <w:t xml:space="preserve">Policy Owner: </w:t>
            </w:r>
          </w:p>
        </w:tc>
        <w:tc>
          <w:tcPr>
            <w:tcW w:w="5634" w:type="dxa"/>
            <w:tcBorders>
              <w:top w:val="single" w:sz="4" w:space="0" w:color="000000"/>
              <w:left w:val="single" w:sz="4" w:space="0" w:color="000000"/>
              <w:bottom w:val="single" w:sz="4" w:space="0" w:color="000000"/>
              <w:right w:val="single" w:sz="4" w:space="0" w:color="000000"/>
            </w:tcBorders>
          </w:tcPr>
          <w:p w14:paraId="3992D634" w14:textId="77777777" w:rsidR="005C53C4" w:rsidRDefault="00BB31FC">
            <w:pPr>
              <w:spacing w:after="0" w:line="259" w:lineRule="auto"/>
              <w:ind w:left="48" w:right="0" w:firstLine="0"/>
              <w:jc w:val="left"/>
            </w:pPr>
            <w:r>
              <w:rPr>
                <w:sz w:val="24"/>
              </w:rPr>
              <w:t xml:space="preserve">Chief Information Security Officer (“CISO”) </w:t>
            </w:r>
          </w:p>
        </w:tc>
      </w:tr>
    </w:tbl>
    <w:p w14:paraId="490EC8AF" w14:textId="77777777" w:rsidR="005C53C4" w:rsidRDefault="00BB31FC">
      <w:pPr>
        <w:tabs>
          <w:tab w:val="center" w:pos="5070"/>
          <w:tab w:val="right" w:pos="10140"/>
        </w:tabs>
        <w:spacing w:after="107" w:line="259" w:lineRule="auto"/>
        <w:ind w:left="0" w:right="-15" w:firstLine="0"/>
        <w:jc w:val="left"/>
      </w:pPr>
      <w:r>
        <w:tab/>
      </w:r>
      <w:r>
        <w:rPr>
          <w:rFonts w:ascii="Cambria" w:eastAsia="Cambria" w:hAnsi="Cambria" w:cs="Cambria"/>
        </w:rPr>
        <w:t xml:space="preserve"> </w:t>
      </w:r>
      <w:r>
        <w:rPr>
          <w:rFonts w:ascii="Cambria" w:eastAsia="Cambria" w:hAnsi="Cambria" w:cs="Cambria"/>
        </w:rPr>
        <w:tab/>
        <w:t xml:space="preserve">Page 3 </w:t>
      </w:r>
    </w:p>
    <w:p w14:paraId="5735AB27" w14:textId="77777777" w:rsidR="005C53C4" w:rsidRDefault="005C53C4">
      <w:pPr>
        <w:sectPr w:rsidR="005C53C4">
          <w:footerReference w:type="even" r:id="rId12"/>
          <w:footerReference w:type="default" r:id="rId13"/>
          <w:footerReference w:type="first" r:id="rId14"/>
          <w:footnotePr>
            <w:numRestart w:val="eachPage"/>
          </w:footnotePr>
          <w:pgSz w:w="12240" w:h="15840"/>
          <w:pgMar w:top="977" w:right="819" w:bottom="1077" w:left="1282" w:header="720" w:footer="1077" w:gutter="0"/>
          <w:cols w:space="720"/>
        </w:sectPr>
      </w:pPr>
    </w:p>
    <w:p w14:paraId="40F3DF3E" w14:textId="77777777" w:rsidR="005C53C4" w:rsidRDefault="00BB31FC">
      <w:pPr>
        <w:pStyle w:val="Heading1"/>
        <w:tabs>
          <w:tab w:val="center" w:pos="317"/>
          <w:tab w:val="center" w:pos="3059"/>
        </w:tabs>
        <w:ind w:left="0" w:firstLine="0"/>
      </w:pPr>
      <w:bookmarkStart w:id="5" w:name="_Toc20211"/>
      <w:r>
        <w:rPr>
          <w:b w:val="0"/>
          <w:color w:val="000000"/>
          <w:sz w:val="22"/>
        </w:rPr>
        <w:lastRenderedPageBreak/>
        <w:tab/>
      </w:r>
      <w:r>
        <w:t>I.</w:t>
      </w:r>
      <w:r>
        <w:rPr>
          <w:rFonts w:ascii="Arial" w:eastAsia="Arial" w:hAnsi="Arial" w:cs="Arial"/>
        </w:rPr>
        <w:t xml:space="preserve"> </w:t>
      </w:r>
      <w:r>
        <w:rPr>
          <w:rFonts w:ascii="Arial" w:eastAsia="Arial" w:hAnsi="Arial" w:cs="Arial"/>
        </w:rPr>
        <w:tab/>
      </w:r>
      <w:r>
        <w:t xml:space="preserve">POLICY PURPOSE STATEMENT AND SCOPE </w:t>
      </w:r>
      <w:bookmarkEnd w:id="5"/>
    </w:p>
    <w:p w14:paraId="66C832D3" w14:textId="77777777" w:rsidR="005C53C4" w:rsidRDefault="00BB31FC">
      <w:pPr>
        <w:spacing w:after="121" w:line="259" w:lineRule="auto"/>
        <w:ind w:left="0" w:right="0" w:firstLine="0"/>
        <w:jc w:val="left"/>
      </w:pPr>
      <w:r>
        <w:rPr>
          <w:b/>
          <w:sz w:val="14"/>
        </w:rPr>
        <w:t xml:space="preserve"> </w:t>
      </w:r>
    </w:p>
    <w:p w14:paraId="2952B8AC" w14:textId="77777777" w:rsidR="005C53C4" w:rsidRDefault="00BB31FC">
      <w:pPr>
        <w:ind w:left="715"/>
      </w:pPr>
      <w:r>
        <w:t xml:space="preserve">The  Encryption  Policy  (the  “Policy”)  applies  to  the implementation, management and monitoring of encryption (including encryption key management) at  Apple  Bank  for  Savings  and  its  subsidiaries (collectively, “ABS,” “Apple,” or the “Bank”) in accordance with applicable state and federal statutes, rules and regulations. </w:t>
      </w:r>
    </w:p>
    <w:p w14:paraId="6583672A" w14:textId="77777777" w:rsidR="005C53C4" w:rsidRDefault="00BB31FC">
      <w:pPr>
        <w:spacing w:after="87" w:line="259" w:lineRule="auto"/>
        <w:ind w:left="0" w:right="0" w:firstLine="0"/>
        <w:jc w:val="left"/>
      </w:pPr>
      <w:r>
        <w:rPr>
          <w:sz w:val="17"/>
        </w:rPr>
        <w:t xml:space="preserve"> </w:t>
      </w:r>
    </w:p>
    <w:p w14:paraId="7D199770" w14:textId="77777777" w:rsidR="005C53C4" w:rsidRDefault="00BB31FC">
      <w:pPr>
        <w:ind w:left="715" w:right="0"/>
      </w:pPr>
      <w:r>
        <w:t xml:space="preserve">All ABS employees and third party resources engaged by the Bank must comply with the terms of this Policy to the degree applicable to them. </w:t>
      </w:r>
    </w:p>
    <w:p w14:paraId="59D39414" w14:textId="77777777" w:rsidR="005C53C4" w:rsidRDefault="00BB31FC">
      <w:pPr>
        <w:spacing w:after="33" w:line="259" w:lineRule="auto"/>
        <w:ind w:left="0" w:right="0" w:firstLine="0"/>
        <w:jc w:val="left"/>
      </w:pPr>
      <w:r>
        <w:t xml:space="preserve"> </w:t>
      </w:r>
    </w:p>
    <w:p w14:paraId="24E4AECA" w14:textId="77777777" w:rsidR="005C53C4" w:rsidRDefault="00BB31FC">
      <w:pPr>
        <w:pStyle w:val="Heading1"/>
        <w:tabs>
          <w:tab w:val="center" w:pos="349"/>
          <w:tab w:val="center" w:pos="1614"/>
        </w:tabs>
        <w:ind w:left="0" w:firstLine="0"/>
      </w:pPr>
      <w:bookmarkStart w:id="6" w:name="_Toc20212"/>
      <w:r>
        <w:rPr>
          <w:b w:val="0"/>
          <w:color w:val="000000"/>
          <w:sz w:val="22"/>
        </w:rPr>
        <w:tab/>
      </w:r>
      <w:r>
        <w:t>II.</w:t>
      </w:r>
      <w:r>
        <w:rPr>
          <w:rFonts w:ascii="Arial" w:eastAsia="Arial" w:hAnsi="Arial" w:cs="Arial"/>
        </w:rPr>
        <w:t xml:space="preserve"> </w:t>
      </w:r>
      <w:r>
        <w:rPr>
          <w:rFonts w:ascii="Arial" w:eastAsia="Arial" w:hAnsi="Arial" w:cs="Arial"/>
        </w:rPr>
        <w:tab/>
      </w:r>
      <w:r>
        <w:t xml:space="preserve">DEFINITIONS </w:t>
      </w:r>
      <w:bookmarkEnd w:id="6"/>
    </w:p>
    <w:p w14:paraId="741247F5" w14:textId="77777777" w:rsidR="005C53C4" w:rsidRDefault="00BB31FC">
      <w:pPr>
        <w:spacing w:after="21" w:line="259" w:lineRule="auto"/>
        <w:ind w:left="0" w:right="0" w:firstLine="0"/>
        <w:jc w:val="left"/>
      </w:pPr>
      <w:r>
        <w:t xml:space="preserve"> </w:t>
      </w:r>
    </w:p>
    <w:p w14:paraId="7C5F7444" w14:textId="77777777" w:rsidR="005C53C4" w:rsidRDefault="00BB31FC">
      <w:pPr>
        <w:numPr>
          <w:ilvl w:val="0"/>
          <w:numId w:val="1"/>
        </w:numPr>
        <w:ind w:right="0" w:hanging="362"/>
      </w:pPr>
      <w:r>
        <w:rPr>
          <w:b/>
        </w:rPr>
        <w:t xml:space="preserve">Annual or Annually: </w:t>
      </w:r>
      <w:r>
        <w:t xml:space="preserve">Every twelve (12) months. </w:t>
      </w:r>
    </w:p>
    <w:p w14:paraId="74FC550D" w14:textId="77777777" w:rsidR="005C53C4" w:rsidRDefault="00BB31FC">
      <w:pPr>
        <w:spacing w:after="24" w:line="259" w:lineRule="auto"/>
        <w:ind w:left="0" w:right="0" w:firstLine="0"/>
        <w:jc w:val="left"/>
      </w:pPr>
      <w:r>
        <w:t xml:space="preserve"> </w:t>
      </w:r>
    </w:p>
    <w:p w14:paraId="0F57D9C6" w14:textId="77777777" w:rsidR="005C53C4" w:rsidRDefault="00BB31FC">
      <w:pPr>
        <w:numPr>
          <w:ilvl w:val="0"/>
          <w:numId w:val="1"/>
        </w:numPr>
        <w:ind w:right="0" w:hanging="362"/>
      </w:pPr>
      <w:r>
        <w:rPr>
          <w:b/>
        </w:rPr>
        <w:t>Applications:</w:t>
      </w:r>
      <w:r>
        <w:t xml:space="preserve"> Applications (</w:t>
      </w:r>
      <w:r>
        <w:rPr>
          <w:i/>
        </w:rPr>
        <w:t>e.g.,</w:t>
      </w:r>
      <w:r>
        <w:t xml:space="preserve"> software) that are managed by both vendors (</w:t>
      </w:r>
      <w:r>
        <w:rPr>
          <w:i/>
        </w:rPr>
        <w:t>e.g.,</w:t>
      </w:r>
      <w:r>
        <w:t xml:space="preserve"> hosted solutions) and by Technology (</w:t>
      </w:r>
      <w:r>
        <w:rPr>
          <w:i/>
        </w:rPr>
        <w:t>e.g.,</w:t>
      </w:r>
      <w:r>
        <w:t xml:space="preserve"> on-premises systems). </w:t>
      </w:r>
    </w:p>
    <w:p w14:paraId="384A32C2" w14:textId="77777777" w:rsidR="005C53C4" w:rsidRDefault="00BB31FC">
      <w:pPr>
        <w:spacing w:after="24" w:line="259" w:lineRule="auto"/>
        <w:ind w:left="972" w:right="0" w:firstLine="0"/>
        <w:jc w:val="left"/>
      </w:pPr>
      <w:r>
        <w:t xml:space="preserve"> </w:t>
      </w:r>
    </w:p>
    <w:p w14:paraId="118A0E4D" w14:textId="77777777" w:rsidR="005C53C4" w:rsidRDefault="00BB31FC">
      <w:pPr>
        <w:numPr>
          <w:ilvl w:val="0"/>
          <w:numId w:val="1"/>
        </w:numPr>
        <w:ind w:right="0" w:hanging="362"/>
      </w:pPr>
      <w:r>
        <w:rPr>
          <w:b/>
        </w:rPr>
        <w:t xml:space="preserve">Automated Teller Machine (“ATM”): </w:t>
      </w:r>
      <w:r>
        <w:t xml:space="preserve">A machine that dispenses cash or performs other banking services when an account holder inserts a bank card. </w:t>
      </w:r>
    </w:p>
    <w:p w14:paraId="785360EF" w14:textId="77777777" w:rsidR="005C53C4" w:rsidRDefault="00BB31FC">
      <w:pPr>
        <w:spacing w:after="21" w:line="259" w:lineRule="auto"/>
        <w:ind w:left="612" w:right="0" w:firstLine="0"/>
        <w:jc w:val="left"/>
      </w:pPr>
      <w:r>
        <w:t xml:space="preserve"> </w:t>
      </w:r>
    </w:p>
    <w:p w14:paraId="31BA9D2C" w14:textId="77777777" w:rsidR="005C53C4" w:rsidRDefault="00BB31FC">
      <w:pPr>
        <w:numPr>
          <w:ilvl w:val="0"/>
          <w:numId w:val="1"/>
        </w:numPr>
        <w:ind w:right="0" w:hanging="362"/>
      </w:pPr>
      <w:r>
        <w:rPr>
          <w:b/>
        </w:rPr>
        <w:t>Auditable Information Technology (“IT”) Assets:</w:t>
      </w:r>
      <w:r>
        <w:t xml:space="preserve"> For the purpose of this Policy, a subset of IT Assets which includes, but is not limited to Applications, Computing Devices, IT Infrastructure, IT Network Infrastructure and any Cloud Offerings. </w:t>
      </w:r>
    </w:p>
    <w:p w14:paraId="5F2C6DA2" w14:textId="77777777" w:rsidR="005C53C4" w:rsidRDefault="00BB31FC">
      <w:pPr>
        <w:spacing w:after="24" w:line="259" w:lineRule="auto"/>
        <w:ind w:left="972" w:right="0" w:firstLine="0"/>
        <w:jc w:val="left"/>
      </w:pPr>
      <w:r>
        <w:t xml:space="preserve"> </w:t>
      </w:r>
    </w:p>
    <w:p w14:paraId="4676D916" w14:textId="77777777" w:rsidR="005C53C4" w:rsidRDefault="00BB31FC">
      <w:pPr>
        <w:numPr>
          <w:ilvl w:val="0"/>
          <w:numId w:val="1"/>
        </w:numPr>
        <w:ind w:right="0" w:hanging="362"/>
      </w:pPr>
      <w:r>
        <w:rPr>
          <w:b/>
        </w:rPr>
        <w:t xml:space="preserve">Biennial or Biennially: </w:t>
      </w:r>
      <w:r>
        <w:t xml:space="preserve">Every twenty-four (24) months. </w:t>
      </w:r>
    </w:p>
    <w:p w14:paraId="5872F6C9" w14:textId="77777777" w:rsidR="005C53C4" w:rsidRDefault="00BB31FC">
      <w:pPr>
        <w:spacing w:after="21" w:line="259" w:lineRule="auto"/>
        <w:ind w:left="612" w:right="0" w:firstLine="0"/>
        <w:jc w:val="left"/>
      </w:pPr>
      <w:r>
        <w:t xml:space="preserve"> </w:t>
      </w:r>
    </w:p>
    <w:p w14:paraId="4D725609" w14:textId="77777777" w:rsidR="005C53C4" w:rsidRDefault="00BB31FC">
      <w:pPr>
        <w:numPr>
          <w:ilvl w:val="0"/>
          <w:numId w:val="1"/>
        </w:numPr>
        <w:ind w:right="0" w:hanging="362"/>
      </w:pPr>
      <w:r>
        <w:rPr>
          <w:b/>
        </w:rPr>
        <w:t xml:space="preserve">Bring Your Own Key (“BYOK”) Technology: </w:t>
      </w:r>
      <w:r>
        <w:t xml:space="preserve"> A cloud computing security model that allows cloud service customers (the Bank) to use their own encryption software and manage their own encryption keys.  </w:t>
      </w:r>
    </w:p>
    <w:p w14:paraId="365B6904" w14:textId="77777777" w:rsidR="005C53C4" w:rsidRDefault="00BB31FC">
      <w:pPr>
        <w:spacing w:after="0" w:line="259" w:lineRule="auto"/>
        <w:ind w:left="612" w:right="0" w:firstLine="0"/>
        <w:jc w:val="left"/>
      </w:pPr>
      <w:r>
        <w:t xml:space="preserve"> </w:t>
      </w:r>
    </w:p>
    <w:p w14:paraId="6BD89ECF" w14:textId="77777777" w:rsidR="005C53C4" w:rsidRDefault="00BB31FC">
      <w:pPr>
        <w:ind w:left="982" w:right="0"/>
      </w:pPr>
      <w:r>
        <w:t xml:space="preserve">In this model, the business applications which are hosted in the cloud are configured so that all its data will first be processed by the Bank's Key Management Service, which then writes the ciphertext (encrypted) version of the data to the cloud service provider's data store. The ciphertext (encrypted) data is then retrieved from the cloud provider's data store and is readily decrypted by the Bank’s Key Management Service upon retrieval.  In addition, the Bank can simply delete its keys to perform crypto-shredding, rendering any ciphertext (encrypted) data unreadable. </w:t>
      </w:r>
    </w:p>
    <w:p w14:paraId="70515BAA" w14:textId="77777777" w:rsidR="005C53C4" w:rsidRDefault="00BB31FC">
      <w:pPr>
        <w:spacing w:after="24" w:line="259" w:lineRule="auto"/>
        <w:ind w:left="972" w:right="0" w:firstLine="0"/>
        <w:jc w:val="left"/>
      </w:pPr>
      <w:r>
        <w:t xml:space="preserve"> </w:t>
      </w:r>
    </w:p>
    <w:p w14:paraId="7C367B52" w14:textId="77777777" w:rsidR="005C53C4" w:rsidRDefault="00BB31FC">
      <w:pPr>
        <w:numPr>
          <w:ilvl w:val="0"/>
          <w:numId w:val="1"/>
        </w:numPr>
        <w:ind w:right="0" w:hanging="362"/>
      </w:pPr>
      <w:r>
        <w:rPr>
          <w:b/>
        </w:rPr>
        <w:t xml:space="preserve">Certificate Authority (“CA”): </w:t>
      </w:r>
      <w:r>
        <w:t xml:space="preserve">An entity that issues digital certificates. A digital certificate certifies the ownership of a public key by the named subject of the certificate. This allows others to rely upon signatures or on assertions made about the private key that corresponds to the certified public key. One particularly common use for certificate authorities is to sign certificates used in HTTPS, SSL, TLS, </w:t>
      </w:r>
      <w:r>
        <w:rPr>
          <w:i/>
        </w:rPr>
        <w:t>etc.</w:t>
      </w:r>
      <w:r>
        <w:rPr>
          <w:b/>
        </w:rPr>
        <w:t xml:space="preserve"> </w:t>
      </w:r>
    </w:p>
    <w:p w14:paraId="5125EEA7" w14:textId="77777777" w:rsidR="005C53C4" w:rsidRDefault="00BB31FC">
      <w:pPr>
        <w:spacing w:after="21" w:line="259" w:lineRule="auto"/>
        <w:ind w:left="612" w:right="0" w:firstLine="0"/>
        <w:jc w:val="left"/>
      </w:pPr>
      <w:r>
        <w:t xml:space="preserve"> </w:t>
      </w:r>
    </w:p>
    <w:p w14:paraId="37414BDE" w14:textId="77777777" w:rsidR="005C53C4" w:rsidRDefault="00BB31FC">
      <w:pPr>
        <w:numPr>
          <w:ilvl w:val="0"/>
          <w:numId w:val="1"/>
        </w:numPr>
        <w:ind w:right="0" w:hanging="362"/>
      </w:pPr>
      <w:r>
        <w:rPr>
          <w:b/>
        </w:rPr>
        <w:lastRenderedPageBreak/>
        <w:t>Cloud Offerings:</w:t>
      </w:r>
      <w:r>
        <w:t xml:space="preserve"> Any solution which leverages private or public cloud technology as identified by the vendor; examples of cloud offerings include software-as-a-service (“SaaS”), infrastructure-asa-service (“IaaS”) and platform-as-a-service (“PaaS”). </w:t>
      </w:r>
    </w:p>
    <w:p w14:paraId="5F085D43" w14:textId="77777777" w:rsidR="005C53C4" w:rsidRDefault="00BB31FC">
      <w:pPr>
        <w:spacing w:after="0" w:line="259" w:lineRule="auto"/>
        <w:ind w:left="0" w:right="0" w:firstLine="0"/>
        <w:jc w:val="left"/>
      </w:pPr>
      <w:r>
        <w:t xml:space="preserve"> </w:t>
      </w:r>
      <w:r>
        <w:tab/>
        <w:t xml:space="preserve"> </w:t>
      </w:r>
    </w:p>
    <w:p w14:paraId="5EEEB678" w14:textId="77777777" w:rsidR="005C53C4" w:rsidRDefault="00BB31FC">
      <w:pPr>
        <w:numPr>
          <w:ilvl w:val="0"/>
          <w:numId w:val="1"/>
        </w:numPr>
        <w:ind w:right="0" w:hanging="362"/>
      </w:pPr>
      <w:r>
        <w:rPr>
          <w:b/>
        </w:rPr>
        <w:t>Computing Devices:</w:t>
      </w:r>
      <w:r>
        <w:t xml:space="preserve"> Consists of physical and virtual desktop and server operating systems (“OS”). </w:t>
      </w:r>
    </w:p>
    <w:p w14:paraId="06DAFF5A" w14:textId="77777777" w:rsidR="005C53C4" w:rsidRDefault="00BB31FC">
      <w:pPr>
        <w:spacing w:after="34" w:line="259" w:lineRule="auto"/>
        <w:ind w:left="0" w:right="0" w:firstLine="0"/>
        <w:jc w:val="left"/>
      </w:pPr>
      <w:r>
        <w:rPr>
          <w:sz w:val="21"/>
        </w:rPr>
        <w:t xml:space="preserve"> </w:t>
      </w:r>
    </w:p>
    <w:p w14:paraId="1A82C670" w14:textId="77777777" w:rsidR="005C53C4" w:rsidRDefault="00BB31FC">
      <w:pPr>
        <w:numPr>
          <w:ilvl w:val="0"/>
          <w:numId w:val="1"/>
        </w:numPr>
        <w:ind w:right="0" w:hanging="362"/>
      </w:pPr>
      <w:r>
        <w:rPr>
          <w:b/>
        </w:rPr>
        <w:t xml:space="preserve">Control Form: </w:t>
      </w:r>
      <w:r>
        <w:t xml:space="preserve">The form to be submitted to the PPA (defined in this Section) in connection with revised Policies, Standards, Procedures, or Manuals, which is available on AppleNet. </w:t>
      </w:r>
    </w:p>
    <w:p w14:paraId="260366A5" w14:textId="77777777" w:rsidR="005C53C4" w:rsidRDefault="00BB31FC">
      <w:pPr>
        <w:spacing w:after="24" w:line="259" w:lineRule="auto"/>
        <w:ind w:left="612" w:right="0" w:firstLine="0"/>
        <w:jc w:val="left"/>
      </w:pPr>
      <w:r>
        <w:t xml:space="preserve"> </w:t>
      </w:r>
    </w:p>
    <w:p w14:paraId="6B858501" w14:textId="77777777" w:rsidR="005C53C4" w:rsidRDefault="00BB31FC">
      <w:pPr>
        <w:numPr>
          <w:ilvl w:val="0"/>
          <w:numId w:val="1"/>
        </w:numPr>
        <w:ind w:right="0" w:hanging="362"/>
      </w:pPr>
      <w:r>
        <w:rPr>
          <w:b/>
        </w:rPr>
        <w:t>Data Custodian:</w:t>
      </w:r>
      <w:r>
        <w:t xml:space="preserve"> Data Custodians are accountable for data assets from a technical perspective; Data Custodians are accountable for the technical controls of data including security, scalability, configuration management, availability, accuracy, consistency, audit trail, backup and restore, technical standards, policies and business rule implementation (definition subject to updates in the </w:t>
      </w:r>
      <w:r>
        <w:rPr>
          <w:i/>
        </w:rPr>
        <w:t>Data Governance Policy</w:t>
      </w:r>
      <w:r>
        <w:t xml:space="preserve">). </w:t>
      </w:r>
    </w:p>
    <w:p w14:paraId="7C4C78FC" w14:textId="77777777" w:rsidR="005C53C4" w:rsidRDefault="00BB31FC">
      <w:pPr>
        <w:spacing w:after="21" w:line="259" w:lineRule="auto"/>
        <w:ind w:left="612" w:right="0" w:firstLine="0"/>
        <w:jc w:val="left"/>
      </w:pPr>
      <w:r>
        <w:t xml:space="preserve"> </w:t>
      </w:r>
    </w:p>
    <w:p w14:paraId="1CCA650B" w14:textId="77777777" w:rsidR="005C53C4" w:rsidRDefault="00BB31FC">
      <w:pPr>
        <w:numPr>
          <w:ilvl w:val="0"/>
          <w:numId w:val="1"/>
        </w:numPr>
        <w:ind w:right="0" w:hanging="362"/>
      </w:pPr>
      <w:r>
        <w:rPr>
          <w:b/>
        </w:rPr>
        <w:t xml:space="preserve">Encryption: </w:t>
      </w:r>
      <w:r>
        <w:t>The conversion of data from a readable format into an encoded format that can only be read or processed after it has been decrypted.</w:t>
      </w:r>
      <w:r>
        <w:rPr>
          <w:b/>
        </w:rPr>
        <w:t xml:space="preserve">  </w:t>
      </w:r>
      <w:r>
        <w:t>When properly implemented, encryption provides an enhanced level of assurance that the data, while encrypted, cannot be viewed or otherwise discovered by unauthorized parties in the event of theft, loss or interception.</w:t>
      </w:r>
      <w:r>
        <w:rPr>
          <w:b/>
        </w:rPr>
        <w:t xml:space="preserve"> </w:t>
      </w:r>
    </w:p>
    <w:p w14:paraId="1B931677" w14:textId="77777777" w:rsidR="005C53C4" w:rsidRDefault="00BB31FC">
      <w:pPr>
        <w:spacing w:after="24" w:line="259" w:lineRule="auto"/>
        <w:ind w:left="0" w:right="0" w:firstLine="0"/>
        <w:jc w:val="left"/>
      </w:pPr>
      <w:r>
        <w:t xml:space="preserve"> </w:t>
      </w:r>
    </w:p>
    <w:p w14:paraId="74D180EF" w14:textId="77777777" w:rsidR="005C53C4" w:rsidRDefault="00BB31FC">
      <w:pPr>
        <w:numPr>
          <w:ilvl w:val="0"/>
          <w:numId w:val="1"/>
        </w:numPr>
        <w:ind w:right="0" w:hanging="362"/>
      </w:pPr>
      <w:r>
        <w:rPr>
          <w:b/>
        </w:rPr>
        <w:t xml:space="preserve">Immaterial Change: </w:t>
      </w:r>
      <w:r>
        <w:t xml:space="preserve">A change that does not alter the substance of the Policy in any way, but rather is a change only to grammar, formatting, template, typos, and the like. </w:t>
      </w:r>
    </w:p>
    <w:p w14:paraId="244C4963" w14:textId="77777777" w:rsidR="005C53C4" w:rsidRDefault="00BB31FC">
      <w:pPr>
        <w:spacing w:after="21" w:line="259" w:lineRule="auto"/>
        <w:ind w:left="612" w:right="0" w:firstLine="0"/>
        <w:jc w:val="left"/>
      </w:pPr>
      <w:r>
        <w:t xml:space="preserve"> </w:t>
      </w:r>
    </w:p>
    <w:p w14:paraId="1DA8187C" w14:textId="77777777" w:rsidR="005C53C4" w:rsidRDefault="00BB31FC">
      <w:pPr>
        <w:numPr>
          <w:ilvl w:val="0"/>
          <w:numId w:val="1"/>
        </w:numPr>
        <w:spacing w:after="0" w:line="259" w:lineRule="auto"/>
        <w:ind w:right="0" w:hanging="362"/>
      </w:pPr>
      <w:r>
        <w:rPr>
          <w:b/>
        </w:rPr>
        <w:t>IT Assets:</w:t>
      </w:r>
      <w:r>
        <w:t xml:space="preserve"> Please reference the </w:t>
      </w:r>
      <w:r>
        <w:rPr>
          <w:i/>
        </w:rPr>
        <w:t>AFH IT Asset Management Policy</w:t>
      </w:r>
      <w:r>
        <w:t xml:space="preserve">. </w:t>
      </w:r>
    </w:p>
    <w:p w14:paraId="54C00564" w14:textId="77777777" w:rsidR="005C53C4" w:rsidRDefault="00BB31FC">
      <w:pPr>
        <w:spacing w:after="24" w:line="259" w:lineRule="auto"/>
        <w:ind w:left="0" w:right="0" w:firstLine="0"/>
        <w:jc w:val="left"/>
      </w:pPr>
      <w:r>
        <w:t xml:space="preserve"> </w:t>
      </w:r>
    </w:p>
    <w:p w14:paraId="659BBDF2" w14:textId="77777777" w:rsidR="005C53C4" w:rsidRDefault="00BB31FC">
      <w:pPr>
        <w:numPr>
          <w:ilvl w:val="0"/>
          <w:numId w:val="1"/>
        </w:numPr>
        <w:ind w:right="0" w:hanging="362"/>
      </w:pPr>
      <w:r>
        <w:rPr>
          <w:b/>
        </w:rPr>
        <w:t>IT Infrastructure:</w:t>
      </w:r>
      <w:r>
        <w:t xml:space="preserve"> Consists of Hypervisor OS, Storage Arrays, </w:t>
      </w:r>
      <w:r>
        <w:rPr>
          <w:i/>
        </w:rPr>
        <w:t>etc.</w:t>
      </w:r>
      <w:r>
        <w:t xml:space="preserve"> </w:t>
      </w:r>
    </w:p>
    <w:p w14:paraId="22D2C6FB" w14:textId="77777777" w:rsidR="005C53C4" w:rsidRDefault="00BB31FC">
      <w:pPr>
        <w:spacing w:after="24" w:line="259" w:lineRule="auto"/>
        <w:ind w:left="612" w:right="0" w:firstLine="0"/>
        <w:jc w:val="left"/>
      </w:pPr>
      <w:r>
        <w:t xml:space="preserve"> </w:t>
      </w:r>
    </w:p>
    <w:p w14:paraId="0B284B67" w14:textId="77777777" w:rsidR="005C53C4" w:rsidRDefault="00BB31FC">
      <w:pPr>
        <w:numPr>
          <w:ilvl w:val="0"/>
          <w:numId w:val="1"/>
        </w:numPr>
        <w:ind w:right="0" w:hanging="362"/>
      </w:pPr>
      <w:r>
        <w:rPr>
          <w:b/>
        </w:rPr>
        <w:t>IT Network Infrastructure:</w:t>
      </w:r>
      <w:r>
        <w:t xml:space="preserve"> Consists of an OS of network-related IT Infrastructure such as routers, switches, firewalls, virtual infrastructure, VoIP technology, </w:t>
      </w:r>
      <w:r>
        <w:rPr>
          <w:i/>
        </w:rPr>
        <w:t>etc.</w:t>
      </w:r>
      <w:r>
        <w:t xml:space="preserve"> </w:t>
      </w:r>
    </w:p>
    <w:p w14:paraId="23E15515" w14:textId="77777777" w:rsidR="005C53C4" w:rsidRDefault="00BB31FC">
      <w:pPr>
        <w:spacing w:after="34" w:line="259" w:lineRule="auto"/>
        <w:ind w:left="0" w:right="0" w:firstLine="0"/>
        <w:jc w:val="left"/>
      </w:pPr>
      <w:r>
        <w:rPr>
          <w:sz w:val="21"/>
        </w:rPr>
        <w:t xml:space="preserve"> </w:t>
      </w:r>
    </w:p>
    <w:p w14:paraId="1689D5FB" w14:textId="77777777" w:rsidR="005C53C4" w:rsidRDefault="00BB31FC">
      <w:pPr>
        <w:numPr>
          <w:ilvl w:val="0"/>
          <w:numId w:val="1"/>
        </w:numPr>
        <w:ind w:right="0" w:hanging="362"/>
      </w:pPr>
      <w:r>
        <w:rPr>
          <w:b/>
        </w:rPr>
        <w:t xml:space="preserve">Legal Contact: </w:t>
      </w:r>
      <w:r>
        <w:t xml:space="preserve">The attorney from the Legal Department assigned to the group responsible for this Policy. The attorney does initial and ongoing reviews of the Policy and serves in an advisory capacity. </w:t>
      </w:r>
    </w:p>
    <w:p w14:paraId="40E2BF5F" w14:textId="77777777" w:rsidR="005C53C4" w:rsidRDefault="00BB31FC">
      <w:pPr>
        <w:spacing w:after="33" w:line="259" w:lineRule="auto"/>
        <w:ind w:left="0" w:right="0" w:firstLine="0"/>
        <w:jc w:val="left"/>
      </w:pPr>
      <w:r>
        <w:t xml:space="preserve"> </w:t>
      </w:r>
    </w:p>
    <w:p w14:paraId="55D47A66" w14:textId="77777777" w:rsidR="005C53C4" w:rsidRDefault="00BB31FC">
      <w:pPr>
        <w:numPr>
          <w:ilvl w:val="0"/>
          <w:numId w:val="1"/>
        </w:numPr>
        <w:ind w:right="0" w:hanging="362"/>
      </w:pPr>
      <w:r>
        <w:rPr>
          <w:b/>
        </w:rPr>
        <w:t xml:space="preserve">Material Change: </w:t>
      </w:r>
      <w:r>
        <w:t>A change that alters the substance of the Policy in any way or how it is applied, such as a change to a definition, phrase, vendor name, threshold, or anything beyond an Immaterial Change as defined above.</w:t>
      </w:r>
      <w:r>
        <w:rPr>
          <w:sz w:val="18"/>
        </w:rPr>
        <w:t xml:space="preserve"> </w:t>
      </w:r>
    </w:p>
    <w:p w14:paraId="5368818E" w14:textId="77777777" w:rsidR="005C53C4" w:rsidRDefault="00BB31FC">
      <w:pPr>
        <w:spacing w:after="66" w:line="259" w:lineRule="auto"/>
        <w:ind w:left="0" w:right="0" w:firstLine="0"/>
        <w:jc w:val="left"/>
      </w:pPr>
      <w:r>
        <w:rPr>
          <w:sz w:val="18"/>
        </w:rPr>
        <w:t xml:space="preserve"> </w:t>
      </w:r>
    </w:p>
    <w:p w14:paraId="6B3F1101" w14:textId="77777777" w:rsidR="005C53C4" w:rsidRDefault="00BB31FC">
      <w:pPr>
        <w:numPr>
          <w:ilvl w:val="0"/>
          <w:numId w:val="1"/>
        </w:numPr>
        <w:ind w:right="0" w:hanging="362"/>
      </w:pPr>
      <w:r>
        <w:rPr>
          <w:b/>
        </w:rPr>
        <w:t xml:space="preserve">Policy Level 2: </w:t>
      </w:r>
      <w:r>
        <w:t xml:space="preserve">A Regular Board Review Cycle level for a Policy, designated by Risk Management in consultation with Legal. Level 2 Policies require Biennial approval by the Board or a Designated Board Committee. </w:t>
      </w:r>
    </w:p>
    <w:p w14:paraId="6D7C4D32" w14:textId="77777777" w:rsidR="005C53C4" w:rsidRDefault="00BB31FC">
      <w:pPr>
        <w:spacing w:after="66" w:line="259" w:lineRule="auto"/>
        <w:ind w:left="0" w:right="0" w:firstLine="0"/>
        <w:jc w:val="left"/>
      </w:pPr>
      <w:r>
        <w:rPr>
          <w:sz w:val="18"/>
        </w:rPr>
        <w:t xml:space="preserve"> </w:t>
      </w:r>
    </w:p>
    <w:p w14:paraId="54AA5E7D" w14:textId="77777777" w:rsidR="005C53C4" w:rsidRDefault="00BB31FC">
      <w:pPr>
        <w:numPr>
          <w:ilvl w:val="0"/>
          <w:numId w:val="1"/>
        </w:numPr>
        <w:ind w:right="0" w:hanging="362"/>
      </w:pPr>
      <w:r>
        <w:rPr>
          <w:b/>
        </w:rPr>
        <w:lastRenderedPageBreak/>
        <w:t xml:space="preserve">Policy Owner: </w:t>
      </w:r>
      <w:r>
        <w:t xml:space="preserve">The person responsible for managing and tracking a Policy. This includes initiating the review of the relevant Policy and recommending updates to the Policy, to the extent needed. Policy Owners are responsible for obtaining the appropriate level of approval and providing the approved documents to the PPA (as defined in this Section) for upload to AppleNet. Additionally, the Policy Owner is responsible for presenting revisions and Policy exception requests for consideration. </w:t>
      </w:r>
    </w:p>
    <w:p w14:paraId="26F7CDD5" w14:textId="77777777" w:rsidR="005C53C4" w:rsidRDefault="00BB31FC">
      <w:pPr>
        <w:spacing w:after="0" w:line="259" w:lineRule="auto"/>
        <w:ind w:left="0" w:right="0" w:firstLine="0"/>
        <w:jc w:val="left"/>
      </w:pPr>
      <w:r>
        <w:t xml:space="preserve"> </w:t>
      </w:r>
      <w:r>
        <w:tab/>
        <w:t xml:space="preserve"> </w:t>
      </w:r>
    </w:p>
    <w:p w14:paraId="0BA037DA" w14:textId="77777777" w:rsidR="005C53C4" w:rsidRDefault="00BB31FC">
      <w:pPr>
        <w:numPr>
          <w:ilvl w:val="0"/>
          <w:numId w:val="1"/>
        </w:numPr>
        <w:ind w:right="0" w:hanging="362"/>
      </w:pPr>
      <w:r>
        <w:rPr>
          <w:b/>
        </w:rPr>
        <w:t xml:space="preserve">Policies and Procedures Administrator (“PPA”): </w:t>
      </w:r>
      <w:r>
        <w:t xml:space="preserve">The PPA is a member of Risk Management. The PPA monitors the occurrence and timeliness of scheduled Policy reviews, obtains the updated versions of Policies, and ensures that they are uploaded to AppleNet. The PPA shall review Policies and advise the Policy Owner if procedures have been errantly included in the Policy, and the Policy Owner shall revise accordingly. The PPA will also provide guidance regarding the use of the PPGP (as defined in this section) to Bank Personnel. </w:t>
      </w:r>
    </w:p>
    <w:p w14:paraId="1C8B6703" w14:textId="77777777" w:rsidR="005C53C4" w:rsidRDefault="00BB31FC">
      <w:pPr>
        <w:spacing w:after="34" w:line="259" w:lineRule="auto"/>
        <w:ind w:left="0" w:right="0" w:firstLine="0"/>
        <w:jc w:val="left"/>
      </w:pPr>
      <w:r>
        <w:rPr>
          <w:sz w:val="21"/>
        </w:rPr>
        <w:t xml:space="preserve"> </w:t>
      </w:r>
    </w:p>
    <w:p w14:paraId="2AFB9623" w14:textId="77777777" w:rsidR="005C53C4" w:rsidRDefault="00BB31FC">
      <w:pPr>
        <w:numPr>
          <w:ilvl w:val="0"/>
          <w:numId w:val="1"/>
        </w:numPr>
        <w:ind w:right="0" w:hanging="362"/>
      </w:pPr>
      <w:r>
        <w:rPr>
          <w:b/>
        </w:rPr>
        <w:t xml:space="preserve">Policy and Procedures Governance Policy (“PPGP”): </w:t>
      </w:r>
      <w:r>
        <w:t>The PPGP establishes a standardized and consistent approach to the creation, review, approval and maintenance of Policies, Standards, Procedures, and Manuals across the Bank</w:t>
      </w:r>
      <w:r>
        <w:rPr>
          <w:rFonts w:ascii="Arial" w:eastAsia="Arial" w:hAnsi="Arial" w:cs="Arial"/>
        </w:rPr>
        <w:t xml:space="preserve">. </w:t>
      </w:r>
    </w:p>
    <w:p w14:paraId="10BB9176" w14:textId="77777777" w:rsidR="005C53C4" w:rsidRDefault="00BB31FC">
      <w:pPr>
        <w:spacing w:after="17" w:line="259" w:lineRule="auto"/>
        <w:ind w:left="0" w:right="0" w:firstLine="0"/>
        <w:jc w:val="left"/>
      </w:pPr>
      <w:r>
        <w:rPr>
          <w:rFonts w:ascii="Arial" w:eastAsia="Arial" w:hAnsi="Arial" w:cs="Arial"/>
          <w:sz w:val="23"/>
        </w:rPr>
        <w:t xml:space="preserve"> </w:t>
      </w:r>
    </w:p>
    <w:p w14:paraId="06C8200E" w14:textId="77777777" w:rsidR="005C53C4" w:rsidRDefault="00BB31FC">
      <w:pPr>
        <w:numPr>
          <w:ilvl w:val="0"/>
          <w:numId w:val="1"/>
        </w:numPr>
        <w:ind w:right="0" w:hanging="362"/>
      </w:pPr>
      <w:r>
        <w:rPr>
          <w:b/>
        </w:rPr>
        <w:t xml:space="preserve">Policy, Standards, Procedures, and Manual Index: </w:t>
      </w:r>
      <w:r>
        <w:t xml:space="preserve">An index, maintained by the PPA, which sets out the Policy, Standards, Procedures, or Manual name, Owner, regularly scheduled review dates, Regular Board Review Cycle (to the extent applicable), Designated Management Committee, and Designated Board Committee (to the extent applicable). The index is available on AppleNet. </w:t>
      </w:r>
    </w:p>
    <w:p w14:paraId="468277CD" w14:textId="77777777" w:rsidR="005C53C4" w:rsidRDefault="00BB31FC">
      <w:pPr>
        <w:spacing w:after="24" w:line="259" w:lineRule="auto"/>
        <w:ind w:left="0" w:right="0" w:firstLine="0"/>
        <w:jc w:val="left"/>
      </w:pPr>
      <w:r>
        <w:t xml:space="preserve"> </w:t>
      </w:r>
    </w:p>
    <w:p w14:paraId="163ACE97" w14:textId="77777777" w:rsidR="005C53C4" w:rsidRDefault="00BB31FC">
      <w:pPr>
        <w:numPr>
          <w:ilvl w:val="0"/>
          <w:numId w:val="1"/>
        </w:numPr>
        <w:ind w:right="0" w:hanging="362"/>
      </w:pPr>
      <w:r>
        <w:rPr>
          <w:b/>
        </w:rPr>
        <w:t xml:space="preserve">Public Cloud: </w:t>
      </w:r>
      <w:r>
        <w:t xml:space="preserve">Infrastructure is shared by multiple businesses and owned and operated by a cloud service provider. The cloud computing services are delivered to the Bank </w:t>
      </w:r>
      <w:r>
        <w:rPr>
          <w:i/>
        </w:rPr>
        <w:t>via</w:t>
      </w:r>
      <w:r>
        <w:t xml:space="preserve"> the Internet.</w:t>
      </w:r>
      <w:r>
        <w:rPr>
          <w:b/>
        </w:rPr>
        <w:t xml:space="preserve"> </w:t>
      </w:r>
    </w:p>
    <w:p w14:paraId="69142589" w14:textId="77777777" w:rsidR="005C53C4" w:rsidRDefault="00BB31FC">
      <w:pPr>
        <w:spacing w:after="21" w:line="259" w:lineRule="auto"/>
        <w:ind w:left="612" w:right="0" w:firstLine="0"/>
        <w:jc w:val="left"/>
      </w:pPr>
      <w:r>
        <w:t xml:space="preserve"> </w:t>
      </w:r>
    </w:p>
    <w:p w14:paraId="44F0D8D4" w14:textId="77777777" w:rsidR="005C53C4" w:rsidRDefault="00BB31FC">
      <w:pPr>
        <w:numPr>
          <w:ilvl w:val="0"/>
          <w:numId w:val="1"/>
        </w:numPr>
        <w:ind w:right="0" w:hanging="362"/>
      </w:pPr>
      <w:r>
        <w:rPr>
          <w:b/>
        </w:rPr>
        <w:t xml:space="preserve">Private Cloud: </w:t>
      </w:r>
      <w:r>
        <w:t>Infrastructure is hosted either on-premises or at a cloud service provider offering greater levels of control and security. The cloud computing services are dedicated exclusively to the cloud user (the Bank).</w:t>
      </w:r>
      <w:r>
        <w:rPr>
          <w:b/>
        </w:rPr>
        <w:t xml:space="preserve"> </w:t>
      </w:r>
    </w:p>
    <w:p w14:paraId="66BB119C" w14:textId="77777777" w:rsidR="005C53C4" w:rsidRDefault="00BB31FC">
      <w:pPr>
        <w:spacing w:after="24" w:line="259" w:lineRule="auto"/>
        <w:ind w:left="0" w:right="0" w:firstLine="0"/>
        <w:jc w:val="left"/>
      </w:pPr>
      <w:r>
        <w:t xml:space="preserve"> </w:t>
      </w:r>
    </w:p>
    <w:p w14:paraId="319F6A49" w14:textId="77777777" w:rsidR="005C53C4" w:rsidRDefault="00BB31FC">
      <w:pPr>
        <w:numPr>
          <w:ilvl w:val="0"/>
          <w:numId w:val="1"/>
        </w:numPr>
        <w:ind w:right="0" w:hanging="362"/>
      </w:pPr>
      <w:r>
        <w:rPr>
          <w:b/>
        </w:rPr>
        <w:t xml:space="preserve">Regular Board Review Cycle: </w:t>
      </w:r>
      <w:r>
        <w:t xml:space="preserve">The required periodic Board or Designated Board Committee approval process for a Policy, the frequency of which is determined by the designation of a Policy as a Level 1, Level 2, or Level 3 Policy. </w:t>
      </w:r>
    </w:p>
    <w:p w14:paraId="4BBD397A" w14:textId="77777777" w:rsidR="005C53C4" w:rsidRDefault="00BB31FC">
      <w:pPr>
        <w:spacing w:after="0" w:line="259" w:lineRule="auto"/>
        <w:ind w:left="0" w:right="0" w:firstLine="0"/>
        <w:jc w:val="left"/>
      </w:pPr>
      <w:r>
        <w:t xml:space="preserve"> </w:t>
      </w:r>
      <w:r>
        <w:tab/>
        <w:t xml:space="preserve"> </w:t>
      </w:r>
    </w:p>
    <w:p w14:paraId="3552D7AF" w14:textId="77777777" w:rsidR="005C53C4" w:rsidRDefault="00BB31FC">
      <w:pPr>
        <w:pStyle w:val="Heading1"/>
        <w:tabs>
          <w:tab w:val="center" w:pos="382"/>
          <w:tab w:val="center" w:pos="2291"/>
        </w:tabs>
        <w:ind w:left="0" w:firstLine="0"/>
      </w:pPr>
      <w:bookmarkStart w:id="7" w:name="_Toc20213"/>
      <w:r>
        <w:rPr>
          <w:b w:val="0"/>
          <w:color w:val="000000"/>
          <w:sz w:val="22"/>
        </w:rPr>
        <w:tab/>
      </w:r>
      <w:r>
        <w:t>III.</w:t>
      </w:r>
      <w:r>
        <w:rPr>
          <w:rFonts w:ascii="Arial" w:eastAsia="Arial" w:hAnsi="Arial" w:cs="Arial"/>
        </w:rPr>
        <w:t xml:space="preserve"> </w:t>
      </w:r>
      <w:r>
        <w:rPr>
          <w:rFonts w:ascii="Arial" w:eastAsia="Arial" w:hAnsi="Arial" w:cs="Arial"/>
        </w:rPr>
        <w:tab/>
      </w:r>
      <w:r>
        <w:t xml:space="preserve">KEY POLICY COMPONENTS </w:t>
      </w:r>
      <w:bookmarkEnd w:id="7"/>
    </w:p>
    <w:p w14:paraId="462930A9" w14:textId="77777777" w:rsidR="005C53C4" w:rsidRDefault="00BB31FC">
      <w:pPr>
        <w:spacing w:after="53" w:line="259" w:lineRule="auto"/>
        <w:ind w:left="0" w:right="0" w:firstLine="0"/>
        <w:jc w:val="left"/>
      </w:pPr>
      <w:r>
        <w:rPr>
          <w:b/>
          <w:sz w:val="18"/>
        </w:rPr>
        <w:t xml:space="preserve"> </w:t>
      </w:r>
    </w:p>
    <w:p w14:paraId="353CA64D" w14:textId="77777777" w:rsidR="005C53C4" w:rsidRDefault="00BB31FC">
      <w:pPr>
        <w:pStyle w:val="Heading2"/>
        <w:ind w:left="607"/>
      </w:pPr>
      <w:bookmarkStart w:id="8" w:name="_Toc20214"/>
      <w:r>
        <w:t>1.</w:t>
      </w:r>
      <w:r>
        <w:rPr>
          <w:rFonts w:ascii="Arial" w:eastAsia="Arial" w:hAnsi="Arial" w:cs="Arial"/>
        </w:rPr>
        <w:t xml:space="preserve"> </w:t>
      </w:r>
      <w:r>
        <w:t xml:space="preserve">Executive Summary </w:t>
      </w:r>
      <w:bookmarkEnd w:id="8"/>
    </w:p>
    <w:p w14:paraId="72C4A8D1" w14:textId="77777777" w:rsidR="005C53C4" w:rsidRDefault="00BB31FC">
      <w:pPr>
        <w:spacing w:after="30" w:line="259" w:lineRule="auto"/>
        <w:ind w:left="0" w:right="0" w:firstLine="0"/>
        <w:jc w:val="left"/>
      </w:pPr>
      <w:r>
        <w:rPr>
          <w:b/>
          <w:sz w:val="17"/>
        </w:rPr>
        <w:t xml:space="preserve"> </w:t>
      </w:r>
    </w:p>
    <w:p w14:paraId="7D8D59C0" w14:textId="77777777" w:rsidR="005C53C4" w:rsidRDefault="00BB31FC">
      <w:pPr>
        <w:ind w:left="622" w:right="158"/>
      </w:pPr>
      <w:r>
        <w:t xml:space="preserve">The Encryption Policy  (the  “Policy”)  applies  to  the implementation, management, monitoring and compliance with the use of encryption, as a control, to reduce the likelihood of data loss, theft or unauthorized access at  Apple  Bank  for  Savings  and  its  subsidiaries (collectively, “ABS,” “Apple,” or the “Bank”) in accordance with applicable state and federal statutes, rules and regulations. The Policy will define and document encryption principals and requirements for data both in-transit and at-rest based upon the classification of the data.  </w:t>
      </w:r>
    </w:p>
    <w:p w14:paraId="32B91675" w14:textId="77777777" w:rsidR="005C53C4" w:rsidRDefault="00BB31FC">
      <w:pPr>
        <w:spacing w:after="0" w:line="259" w:lineRule="auto"/>
        <w:ind w:left="612" w:right="0" w:firstLine="0"/>
        <w:jc w:val="left"/>
      </w:pPr>
      <w:r>
        <w:lastRenderedPageBreak/>
        <w:t xml:space="preserve"> </w:t>
      </w:r>
    </w:p>
    <w:p w14:paraId="019F5C27" w14:textId="77777777" w:rsidR="005C53C4" w:rsidRDefault="00BB31FC">
      <w:pPr>
        <w:ind w:left="622" w:right="0"/>
      </w:pPr>
      <w:r>
        <w:t xml:space="preserve">All ABS employees and third party resources engaged by the Bank must comply with the terms of this Policy to the degree applicable to them. </w:t>
      </w:r>
    </w:p>
    <w:p w14:paraId="599EE8E2" w14:textId="77777777" w:rsidR="005C53C4" w:rsidRDefault="00BB31FC">
      <w:pPr>
        <w:spacing w:after="20" w:line="259" w:lineRule="auto"/>
        <w:ind w:left="0" w:right="0" w:firstLine="0"/>
        <w:jc w:val="left"/>
      </w:pPr>
      <w:r>
        <w:rPr>
          <w:sz w:val="21"/>
        </w:rPr>
        <w:t xml:space="preserve"> </w:t>
      </w:r>
    </w:p>
    <w:p w14:paraId="40590018" w14:textId="77777777" w:rsidR="005C53C4" w:rsidRDefault="00BB31FC">
      <w:pPr>
        <w:pStyle w:val="Heading2"/>
        <w:ind w:left="607"/>
      </w:pPr>
      <w:bookmarkStart w:id="9" w:name="_Toc20215"/>
      <w:r>
        <w:t>2.</w:t>
      </w:r>
      <w:r>
        <w:rPr>
          <w:rFonts w:ascii="Arial" w:eastAsia="Arial" w:hAnsi="Arial" w:cs="Arial"/>
        </w:rPr>
        <w:t xml:space="preserve"> </w:t>
      </w:r>
      <w:r>
        <w:t xml:space="preserve">Objectives </w:t>
      </w:r>
      <w:bookmarkEnd w:id="9"/>
    </w:p>
    <w:p w14:paraId="31655D6E" w14:textId="77777777" w:rsidR="005C53C4" w:rsidRDefault="00BB31FC">
      <w:pPr>
        <w:spacing w:after="0" w:line="259" w:lineRule="auto"/>
        <w:ind w:left="612" w:right="0" w:firstLine="0"/>
        <w:jc w:val="left"/>
      </w:pPr>
      <w:r>
        <w:rPr>
          <w:b/>
        </w:rPr>
        <w:t xml:space="preserve"> </w:t>
      </w:r>
    </w:p>
    <w:p w14:paraId="18BE0E18" w14:textId="77777777" w:rsidR="005C53C4" w:rsidRDefault="00BB31FC">
      <w:pPr>
        <w:ind w:left="622" w:right="0"/>
      </w:pPr>
      <w:r>
        <w:t>The goal of the Encryption Policy is to define and document encryption principles and requirements for data both in-transit and at-rest based upon the classification of the data. The objective is to inform the Bank’s Data Custodians, Data Stewards and other relevant stakeholders of the Bank’s encryption requirements.</w:t>
      </w:r>
      <w:r>
        <w:rPr>
          <w:b/>
        </w:rPr>
        <w:t xml:space="preserve"> </w:t>
      </w:r>
    </w:p>
    <w:p w14:paraId="4E2F6CFC" w14:textId="77777777" w:rsidR="005C53C4" w:rsidRDefault="00BB31FC">
      <w:pPr>
        <w:spacing w:after="21" w:line="259" w:lineRule="auto"/>
        <w:ind w:left="0" w:right="0" w:firstLine="0"/>
        <w:jc w:val="left"/>
      </w:pPr>
      <w:r>
        <w:rPr>
          <w:sz w:val="21"/>
        </w:rPr>
        <w:t xml:space="preserve"> </w:t>
      </w:r>
    </w:p>
    <w:p w14:paraId="0C74D737" w14:textId="77777777" w:rsidR="005C53C4" w:rsidRDefault="00BB31FC">
      <w:pPr>
        <w:pStyle w:val="Heading2"/>
        <w:ind w:left="607"/>
      </w:pPr>
      <w:bookmarkStart w:id="10" w:name="_Toc20216"/>
      <w:r>
        <w:t>3.</w:t>
      </w:r>
      <w:r>
        <w:rPr>
          <w:rFonts w:ascii="Arial" w:eastAsia="Arial" w:hAnsi="Arial" w:cs="Arial"/>
        </w:rPr>
        <w:t xml:space="preserve"> </w:t>
      </w:r>
      <w:r>
        <w:t xml:space="preserve">Key Components of Policy </w:t>
      </w:r>
      <w:bookmarkEnd w:id="10"/>
    </w:p>
    <w:p w14:paraId="79712062" w14:textId="77777777" w:rsidR="005C53C4" w:rsidRDefault="00BB31FC">
      <w:pPr>
        <w:spacing w:after="0" w:line="259" w:lineRule="auto"/>
        <w:ind w:left="612" w:right="0" w:firstLine="0"/>
        <w:jc w:val="left"/>
      </w:pPr>
      <w:r>
        <w:rPr>
          <w:b/>
        </w:rPr>
        <w:t xml:space="preserve"> </w:t>
      </w:r>
    </w:p>
    <w:p w14:paraId="03F453C7" w14:textId="77777777" w:rsidR="005C53C4" w:rsidRDefault="00BB31FC">
      <w:pPr>
        <w:ind w:left="622" w:right="0"/>
      </w:pPr>
      <w:r>
        <w:t xml:space="preserve">The policy requires the identification and encryption of all data both in-transit and at-rest based upon the classification of the data (see </w:t>
      </w:r>
      <w:commentRangeStart w:id="11"/>
      <w:r>
        <w:rPr>
          <w:i/>
        </w:rPr>
        <w:t>Data Classification Policy</w:t>
      </w:r>
      <w:commentRangeEnd w:id="11"/>
      <w:r w:rsidR="008E0D45">
        <w:rPr>
          <w:rStyle w:val="CommentReference"/>
        </w:rPr>
        <w:commentReference w:id="11"/>
      </w:r>
      <w:r>
        <w:t>).</w:t>
      </w:r>
      <w:r>
        <w:rPr>
          <w:b/>
        </w:rPr>
        <w:t xml:space="preserve"> </w:t>
      </w:r>
    </w:p>
    <w:p w14:paraId="4F3EBCA7" w14:textId="77777777" w:rsidR="005C53C4" w:rsidRDefault="00BB31FC">
      <w:pPr>
        <w:spacing w:after="0" w:line="259" w:lineRule="auto"/>
        <w:ind w:left="612" w:right="0" w:firstLine="0"/>
        <w:jc w:val="left"/>
      </w:pPr>
      <w:r>
        <w:rPr>
          <w:b/>
        </w:rPr>
        <w:t xml:space="preserve"> </w:t>
      </w:r>
    </w:p>
    <w:p w14:paraId="34D837D2" w14:textId="77777777" w:rsidR="005C53C4" w:rsidRDefault="00BB31FC">
      <w:pPr>
        <w:ind w:left="622" w:right="0"/>
      </w:pPr>
      <w:r>
        <w:t xml:space="preserve">The Bank must employ encryption strength sufficient to protect information from disclosure. Encryption methods must be reviewed periodically (at a minimum, one per calendar year) to ensure that the types and methods of encryption are still secure as technology and threats evolve. </w:t>
      </w:r>
    </w:p>
    <w:p w14:paraId="65E2555E" w14:textId="77777777" w:rsidR="005C53C4" w:rsidRDefault="00BB31FC">
      <w:pPr>
        <w:spacing w:after="0" w:line="259" w:lineRule="auto"/>
        <w:ind w:left="612" w:right="0" w:firstLine="0"/>
        <w:jc w:val="left"/>
      </w:pPr>
      <w:r>
        <w:t xml:space="preserve"> </w:t>
      </w:r>
    </w:p>
    <w:p w14:paraId="36F1EE6F" w14:textId="77777777" w:rsidR="005C53C4" w:rsidRDefault="00BB31FC">
      <w:pPr>
        <w:spacing w:after="0" w:line="239" w:lineRule="auto"/>
        <w:ind w:left="607" w:right="-13"/>
      </w:pPr>
      <w:r>
        <w:rPr>
          <w:color w:val="202124"/>
        </w:rPr>
        <w:t xml:space="preserve">Where applicable, encryption products for confidentiality of data at-rest and data in-transit must incorporate Federal Information Processing Standard (“FIPS”) </w:t>
      </w:r>
      <w:commentRangeStart w:id="12"/>
      <w:r>
        <w:rPr>
          <w:color w:val="202124"/>
        </w:rPr>
        <w:t>approved algorithms for data encryption</w:t>
      </w:r>
      <w:commentRangeEnd w:id="12"/>
      <w:r w:rsidR="009B7024">
        <w:rPr>
          <w:rStyle w:val="CommentReference"/>
        </w:rPr>
        <w:commentReference w:id="12"/>
      </w:r>
      <w:r>
        <w:rPr>
          <w:color w:val="202124"/>
        </w:rPr>
        <w:t>.</w:t>
      </w:r>
      <w:r>
        <w:rPr>
          <w:b/>
        </w:rPr>
        <w:t xml:space="preserve"> </w:t>
      </w:r>
    </w:p>
    <w:p w14:paraId="7A54F8C1" w14:textId="77777777" w:rsidR="005C53C4" w:rsidRDefault="00BB31FC">
      <w:pPr>
        <w:spacing w:after="11" w:line="259" w:lineRule="auto"/>
        <w:ind w:left="612" w:right="0" w:firstLine="0"/>
        <w:jc w:val="left"/>
      </w:pPr>
      <w:r>
        <w:t xml:space="preserve"> </w:t>
      </w:r>
    </w:p>
    <w:p w14:paraId="28D7FB8D" w14:textId="77777777" w:rsidR="005C53C4" w:rsidRDefault="00BB31FC">
      <w:pPr>
        <w:pStyle w:val="Heading2"/>
        <w:ind w:left="607"/>
      </w:pPr>
      <w:bookmarkStart w:id="13" w:name="_Toc20217"/>
      <w:r>
        <w:t>a.</w:t>
      </w:r>
      <w:r>
        <w:rPr>
          <w:rFonts w:ascii="Arial" w:eastAsia="Arial" w:hAnsi="Arial" w:cs="Arial"/>
        </w:rPr>
        <w:t xml:space="preserve"> </w:t>
      </w:r>
      <w:r>
        <w:t xml:space="preserve">Encryption Key Length </w:t>
      </w:r>
      <w:bookmarkEnd w:id="13"/>
    </w:p>
    <w:p w14:paraId="00DA1862" w14:textId="77777777" w:rsidR="005C53C4" w:rsidRDefault="00BB31FC">
      <w:pPr>
        <w:spacing w:after="0" w:line="259" w:lineRule="auto"/>
        <w:ind w:left="0" w:right="0" w:firstLine="0"/>
        <w:jc w:val="left"/>
      </w:pPr>
      <w:r>
        <w:t xml:space="preserve"> </w:t>
      </w:r>
    </w:p>
    <w:p w14:paraId="49E61801" w14:textId="77777777" w:rsidR="005C53C4" w:rsidRDefault="00BB31FC">
      <w:pPr>
        <w:ind w:left="715" w:right="0"/>
      </w:pPr>
      <w:r>
        <w:t xml:space="preserve">In order to provide the highest level of security, while balancing throughput and response times, encryption key lengths and algorithms should be aligned with current industry standards. </w:t>
      </w:r>
    </w:p>
    <w:p w14:paraId="1B33C53E" w14:textId="77777777" w:rsidR="005C53C4" w:rsidRDefault="00BB31FC">
      <w:pPr>
        <w:spacing w:after="0" w:line="259" w:lineRule="auto"/>
        <w:ind w:left="0" w:right="0" w:firstLine="0"/>
        <w:jc w:val="left"/>
      </w:pPr>
      <w:r>
        <w:t xml:space="preserve"> </w:t>
      </w:r>
    </w:p>
    <w:p w14:paraId="2C22A986" w14:textId="77777777" w:rsidR="005C53C4" w:rsidRDefault="00BB31FC">
      <w:pPr>
        <w:ind w:left="715" w:right="0"/>
      </w:pPr>
      <w:r>
        <w:t xml:space="preserve">The encryption key length and algorithms must be equal or greater to what is required by the Bank’s </w:t>
      </w:r>
      <w:commentRangeStart w:id="14"/>
      <w:r>
        <w:rPr>
          <w:i/>
        </w:rPr>
        <w:t>Encryption Standard</w:t>
      </w:r>
      <w:commentRangeEnd w:id="14"/>
      <w:r w:rsidR="009B7024">
        <w:rPr>
          <w:rStyle w:val="CommentReference"/>
        </w:rPr>
        <w:commentReference w:id="14"/>
      </w:r>
      <w:r>
        <w:t xml:space="preserve">. </w:t>
      </w:r>
    </w:p>
    <w:p w14:paraId="48CE56E4" w14:textId="77777777" w:rsidR="005C53C4" w:rsidRDefault="00BB31FC">
      <w:pPr>
        <w:spacing w:after="0" w:line="259" w:lineRule="auto"/>
        <w:ind w:left="0" w:right="0" w:firstLine="0"/>
        <w:jc w:val="left"/>
      </w:pPr>
      <w:r>
        <w:t xml:space="preserve"> </w:t>
      </w:r>
      <w:r>
        <w:tab/>
        <w:t xml:space="preserve"> </w:t>
      </w:r>
    </w:p>
    <w:p w14:paraId="2EE8412C" w14:textId="77777777" w:rsidR="005C53C4" w:rsidRDefault="00BB31FC">
      <w:pPr>
        <w:pStyle w:val="Heading2"/>
        <w:ind w:left="607"/>
      </w:pPr>
      <w:bookmarkStart w:id="15" w:name="_Toc20218"/>
      <w:r>
        <w:t>b.</w:t>
      </w:r>
      <w:r>
        <w:rPr>
          <w:rFonts w:ascii="Arial" w:eastAsia="Arial" w:hAnsi="Arial" w:cs="Arial"/>
        </w:rPr>
        <w:t xml:space="preserve"> </w:t>
      </w:r>
      <w:r>
        <w:t xml:space="preserve">Encryption In-Transit </w:t>
      </w:r>
      <w:bookmarkEnd w:id="15"/>
    </w:p>
    <w:p w14:paraId="1F18EE62" w14:textId="77777777" w:rsidR="005C53C4" w:rsidRDefault="00BB31FC">
      <w:pPr>
        <w:spacing w:after="0" w:line="259" w:lineRule="auto"/>
        <w:ind w:left="612" w:right="0" w:firstLine="0"/>
        <w:jc w:val="left"/>
      </w:pPr>
      <w:r>
        <w:t xml:space="preserve"> </w:t>
      </w:r>
    </w:p>
    <w:p w14:paraId="1A7DDE53" w14:textId="77777777" w:rsidR="005C53C4" w:rsidRDefault="00BB31FC">
      <w:pPr>
        <w:ind w:left="715" w:right="0"/>
      </w:pPr>
      <w:r>
        <w:t xml:space="preserve">Based upon data classification, data requiring encryption in-transit must be enforced by leveraging up-to-date, valid and non-expired certificates.  For data which needs to be encrypted in-transit, between internal Bank systems, the Bank is required to </w:t>
      </w:r>
      <w:commentRangeStart w:id="16"/>
      <w:r>
        <w:t xml:space="preserve">utilize the Bank’s own certificate </w:t>
      </w:r>
      <w:commentRangeEnd w:id="16"/>
      <w:r w:rsidR="0053521C">
        <w:rPr>
          <w:rStyle w:val="CommentReference"/>
        </w:rPr>
        <w:commentReference w:id="16"/>
      </w:r>
      <w:r>
        <w:t xml:space="preserve">signing authority (a certificate signed by a root Certificate Authority [“CA”]). The Bank prohibits the use of third-party/vendor, self-signed certificates within the Bank’s Production environment. </w:t>
      </w:r>
    </w:p>
    <w:p w14:paraId="69C6DCE2" w14:textId="77777777" w:rsidR="005C53C4" w:rsidRDefault="00BB31FC">
      <w:pPr>
        <w:spacing w:after="0" w:line="259" w:lineRule="auto"/>
        <w:ind w:left="720" w:right="0" w:firstLine="0"/>
        <w:jc w:val="left"/>
      </w:pPr>
      <w:r>
        <w:t xml:space="preserve"> </w:t>
      </w:r>
    </w:p>
    <w:p w14:paraId="0D14B5ED" w14:textId="77777777" w:rsidR="005C53C4" w:rsidRDefault="00BB31FC">
      <w:pPr>
        <w:ind w:left="715" w:right="0"/>
      </w:pPr>
      <w:r>
        <w:t xml:space="preserve">The encryption key length and algorithms must be equal or greater to what is required by the Bank’s </w:t>
      </w:r>
      <w:r>
        <w:rPr>
          <w:i/>
        </w:rPr>
        <w:t>Encryption Standard</w:t>
      </w:r>
      <w:r>
        <w:t xml:space="preserve">. </w:t>
      </w:r>
    </w:p>
    <w:p w14:paraId="6E94072F" w14:textId="77777777" w:rsidR="005C53C4" w:rsidRDefault="00BB31FC">
      <w:pPr>
        <w:spacing w:after="0" w:line="259" w:lineRule="auto"/>
        <w:ind w:left="720" w:right="0" w:firstLine="0"/>
        <w:jc w:val="left"/>
      </w:pPr>
      <w:r>
        <w:t xml:space="preserve"> </w:t>
      </w:r>
    </w:p>
    <w:p w14:paraId="3FE477DB" w14:textId="77777777" w:rsidR="005C53C4" w:rsidRDefault="00BB31FC">
      <w:pPr>
        <w:ind w:left="715" w:right="0"/>
      </w:pPr>
      <w:r>
        <w:lastRenderedPageBreak/>
        <w:t>Internal emails (</w:t>
      </w:r>
      <w:r>
        <w:rPr>
          <w:i/>
        </w:rPr>
        <w:t>i.e.</w:t>
      </w:r>
      <w:r>
        <w:t xml:space="preserve">, where both the origination and destination is an internal Bank employee with an @applebank.com email address) are encrypted by default. </w:t>
      </w:r>
    </w:p>
    <w:p w14:paraId="3AD6E80C" w14:textId="77777777" w:rsidR="005C53C4" w:rsidRDefault="00BB31FC">
      <w:pPr>
        <w:spacing w:after="0" w:line="259" w:lineRule="auto"/>
        <w:ind w:left="720" w:right="0" w:firstLine="0"/>
        <w:jc w:val="left"/>
      </w:pPr>
      <w:r>
        <w:t xml:space="preserve"> </w:t>
      </w:r>
    </w:p>
    <w:p w14:paraId="6190E5E1" w14:textId="77777777" w:rsidR="005C53C4" w:rsidRDefault="00BB31FC">
      <w:pPr>
        <w:spacing w:after="0" w:line="239" w:lineRule="auto"/>
        <w:ind w:left="730" w:right="-13"/>
      </w:pPr>
      <w:r>
        <w:rPr>
          <w:color w:val="202124"/>
        </w:rPr>
        <w:t>Requirements relating to employee encryption of external emails containing Confidential or Restricted data (i.e., where the email originates from an an internal Bank employee with an @applebank.com email address but is delivered to an external party without an @applebank.com email address) are addressed in the User Agreement.</w:t>
      </w:r>
      <w:r>
        <w:t xml:space="preserve"> </w:t>
      </w:r>
    </w:p>
    <w:p w14:paraId="0ECFDA8F" w14:textId="77777777" w:rsidR="005C53C4" w:rsidRDefault="00BB31FC">
      <w:pPr>
        <w:spacing w:after="11" w:line="259" w:lineRule="auto"/>
        <w:ind w:left="720" w:right="0" w:firstLine="0"/>
        <w:jc w:val="left"/>
      </w:pPr>
      <w:r>
        <w:t xml:space="preserve"> </w:t>
      </w:r>
    </w:p>
    <w:p w14:paraId="5700500D" w14:textId="666565E8" w:rsidR="005C53C4" w:rsidRDefault="00BB31FC">
      <w:pPr>
        <w:pStyle w:val="Heading2"/>
        <w:ind w:left="607"/>
      </w:pPr>
      <w:bookmarkStart w:id="17" w:name="_Toc20219"/>
      <w:r>
        <w:t>c.</w:t>
      </w:r>
      <w:r>
        <w:rPr>
          <w:rFonts w:ascii="Arial" w:eastAsia="Arial" w:hAnsi="Arial" w:cs="Arial"/>
        </w:rPr>
        <w:t xml:space="preserve"> </w:t>
      </w:r>
      <w:commentRangeStart w:id="18"/>
      <w:r>
        <w:t xml:space="preserve">Encryption At-Rest </w:t>
      </w:r>
      <w:bookmarkEnd w:id="17"/>
      <w:commentRangeEnd w:id="18"/>
      <w:r w:rsidR="00442DE4">
        <w:rPr>
          <w:rStyle w:val="CommentReference"/>
          <w:b w:val="0"/>
        </w:rPr>
        <w:commentReference w:id="18"/>
      </w:r>
    </w:p>
    <w:p w14:paraId="420BF417" w14:textId="77777777" w:rsidR="005C53C4" w:rsidRDefault="00BB31FC">
      <w:pPr>
        <w:spacing w:after="0" w:line="259" w:lineRule="auto"/>
        <w:ind w:left="881" w:right="0" w:firstLine="0"/>
        <w:jc w:val="left"/>
      </w:pPr>
      <w:r>
        <w:t xml:space="preserve"> </w:t>
      </w:r>
    </w:p>
    <w:p w14:paraId="5F9FE960" w14:textId="77777777" w:rsidR="005C53C4" w:rsidRDefault="00BB31FC">
      <w:pPr>
        <w:ind w:left="715" w:right="0"/>
      </w:pPr>
      <w:r>
        <w:t xml:space="preserve">Data encrypted at-rest must be of the type and have a strength equal or greater to what is required by the </w:t>
      </w:r>
      <w:r>
        <w:rPr>
          <w:i/>
        </w:rPr>
        <w:t>Data Classification Policy</w:t>
      </w:r>
      <w:r>
        <w:t xml:space="preserve">. </w:t>
      </w:r>
    </w:p>
    <w:p w14:paraId="14C8EB9C" w14:textId="77777777" w:rsidR="005C53C4" w:rsidRDefault="00BB31FC">
      <w:pPr>
        <w:spacing w:after="0" w:line="259" w:lineRule="auto"/>
        <w:ind w:left="720" w:right="0" w:firstLine="0"/>
        <w:jc w:val="left"/>
      </w:pPr>
      <w:r>
        <w:t xml:space="preserve"> </w:t>
      </w:r>
    </w:p>
    <w:p w14:paraId="7B036A14" w14:textId="77777777" w:rsidR="005C53C4" w:rsidRDefault="00BB31FC">
      <w:pPr>
        <w:ind w:left="715" w:right="0"/>
      </w:pPr>
      <w:r>
        <w:t xml:space="preserve">Pre-Boot Authentication (“PBA”) / Power-On Authentication (“POA”) is required for all Computing Devices (excluding Computing Devices that are hosted on an encrypted vSAN or do not contain a Trusted Platform Module [TPM] chip). Full disk-level encryption must be enabled on all Computing Devices, IT Infrastructure components and Automated Teller Machines (“ATMs”). </w:t>
      </w:r>
    </w:p>
    <w:p w14:paraId="4D097A20" w14:textId="77777777" w:rsidR="005C53C4" w:rsidRDefault="00BB31FC">
      <w:pPr>
        <w:spacing w:after="0" w:line="259" w:lineRule="auto"/>
        <w:ind w:left="720" w:right="0" w:firstLine="0"/>
        <w:jc w:val="left"/>
      </w:pPr>
      <w:r>
        <w:t xml:space="preserve"> </w:t>
      </w:r>
    </w:p>
    <w:p w14:paraId="7F9EF703" w14:textId="77777777" w:rsidR="005C53C4" w:rsidRDefault="00BB31FC">
      <w:pPr>
        <w:ind w:left="715" w:right="0"/>
      </w:pPr>
      <w:r>
        <w:t xml:space="preserve">Photocopiers, fax machines, multi-function printers (“MFPs”) and similar devices may contain a hard drive, flash memory or other storage medium that stores digital images of documents which are copied, transmitted or printed by these devices. Encryption is required for photocopiers, fax machines, MFPs and their associated data storage mediums. </w:t>
      </w:r>
    </w:p>
    <w:p w14:paraId="107722AE" w14:textId="77777777" w:rsidR="005C53C4" w:rsidRDefault="00BB31FC">
      <w:pPr>
        <w:spacing w:after="0" w:line="259" w:lineRule="auto"/>
        <w:ind w:left="0" w:right="0" w:firstLine="0"/>
        <w:jc w:val="left"/>
      </w:pPr>
      <w:r>
        <w:t xml:space="preserve"> </w:t>
      </w:r>
      <w:r>
        <w:tab/>
        <w:t xml:space="preserve"> </w:t>
      </w:r>
    </w:p>
    <w:p w14:paraId="457A38F7" w14:textId="77777777" w:rsidR="005C53C4" w:rsidRDefault="00BB31FC">
      <w:pPr>
        <w:pStyle w:val="Heading2"/>
        <w:spacing w:after="36"/>
        <w:ind w:left="607"/>
      </w:pPr>
      <w:bookmarkStart w:id="19" w:name="_Toc20220"/>
      <w:r>
        <w:t>d.</w:t>
      </w:r>
      <w:r>
        <w:rPr>
          <w:rFonts w:ascii="Arial" w:eastAsia="Arial" w:hAnsi="Arial" w:cs="Arial"/>
        </w:rPr>
        <w:t xml:space="preserve"> </w:t>
      </w:r>
      <w:r>
        <w:t xml:space="preserve">Key Management </w:t>
      </w:r>
      <w:bookmarkEnd w:id="19"/>
    </w:p>
    <w:p w14:paraId="7CE827B4" w14:textId="77777777" w:rsidR="005C53C4" w:rsidRDefault="00BB31FC">
      <w:pPr>
        <w:spacing w:after="0" w:line="259" w:lineRule="auto"/>
        <w:ind w:left="0" w:right="0" w:firstLine="0"/>
        <w:jc w:val="left"/>
      </w:pPr>
      <w:r>
        <w:t xml:space="preserve"> </w:t>
      </w:r>
    </w:p>
    <w:p w14:paraId="71482BA2" w14:textId="77777777" w:rsidR="005C53C4" w:rsidRDefault="00BB31FC">
      <w:pPr>
        <w:ind w:left="715" w:right="0"/>
      </w:pPr>
      <w:r>
        <w:t xml:space="preserve">The Bank must have an active and up-to-date inventory of all encryption keys and the technologies and/or IT Assets related to those keys in order to ensure all encryption keys are rotated, at minimum, once per year. </w:t>
      </w:r>
      <w:commentRangeStart w:id="20"/>
      <w:r>
        <w:t>In order to achieve this, a Cryptographic Key Management Framework (“CKMF”</w:t>
      </w:r>
      <w:commentRangeEnd w:id="20"/>
      <w:r w:rsidR="008E0D45">
        <w:rPr>
          <w:rStyle w:val="CommentReference"/>
        </w:rPr>
        <w:commentReference w:id="20"/>
      </w:r>
      <w:r>
        <w:t xml:space="preserve">). </w:t>
      </w:r>
      <w:commentRangeStart w:id="21"/>
      <w:r>
        <w:t>CKMF</w:t>
      </w:r>
      <w:commentRangeEnd w:id="21"/>
      <w:r w:rsidR="008E0D45">
        <w:rPr>
          <w:rStyle w:val="CommentReference"/>
        </w:rPr>
        <w:commentReference w:id="21"/>
      </w:r>
      <w:r>
        <w:t xml:space="preserve"> includes policies, procedures, standards and devices that are used to protect, manage, and distribute key information.  </w:t>
      </w:r>
    </w:p>
    <w:p w14:paraId="78BEE0CE" w14:textId="77777777" w:rsidR="005C53C4" w:rsidRDefault="00BB31FC">
      <w:pPr>
        <w:spacing w:after="0" w:line="259" w:lineRule="auto"/>
        <w:ind w:left="720" w:right="0" w:firstLine="0"/>
        <w:jc w:val="left"/>
      </w:pPr>
      <w:r>
        <w:t xml:space="preserve"> </w:t>
      </w:r>
    </w:p>
    <w:p w14:paraId="4DC341E3" w14:textId="77777777" w:rsidR="005C53C4" w:rsidRDefault="00BB31FC">
      <w:pPr>
        <w:ind w:left="715" w:right="0"/>
      </w:pPr>
      <w:r>
        <w:t>Encryption keys in the inventory must be rotated within a one (1) year period regardless of the classification of the data. Any encryption key which cannot be rotated (</w:t>
      </w:r>
      <w:r>
        <w:rPr>
          <w:i/>
        </w:rPr>
        <w:t>e.g.</w:t>
      </w:r>
      <w:r>
        <w:t xml:space="preserve">, a technical reason) requires an individual from Technology / IT to submit an Exception to Policy Request as per the </w:t>
      </w:r>
      <w:r>
        <w:rPr>
          <w:i/>
        </w:rPr>
        <w:t>Exception to Policy Procedure</w:t>
      </w:r>
      <w:r>
        <w:t xml:space="preserve">. </w:t>
      </w:r>
    </w:p>
    <w:p w14:paraId="56C36F77" w14:textId="77777777" w:rsidR="005C53C4" w:rsidRDefault="00BB31FC">
      <w:pPr>
        <w:spacing w:after="0" w:line="259" w:lineRule="auto"/>
        <w:ind w:left="720" w:right="0" w:firstLine="0"/>
        <w:jc w:val="left"/>
      </w:pPr>
      <w:r>
        <w:t xml:space="preserve"> </w:t>
      </w:r>
    </w:p>
    <w:p w14:paraId="22980572" w14:textId="77777777" w:rsidR="005C53C4" w:rsidRDefault="00BB31FC">
      <w:pPr>
        <w:ind w:left="715" w:right="0"/>
      </w:pPr>
      <w:r>
        <w:t xml:space="preserve">For Public Cloud Providers that will host, store, or process data classified as Confidential, the vendor must have the ability to support Bring Your Own Key (“BYOK”) technology. Any Business Owner that proceeds with a vendor which cannot provide this service/technology must submit an Exception to Policy Request as per the </w:t>
      </w:r>
      <w:r>
        <w:rPr>
          <w:i/>
        </w:rPr>
        <w:t>Exception to Policy Procedure</w:t>
      </w:r>
      <w:r>
        <w:t xml:space="preserve">. </w:t>
      </w:r>
    </w:p>
    <w:p w14:paraId="3D159864" w14:textId="77777777" w:rsidR="005C53C4" w:rsidRDefault="00BB31FC">
      <w:pPr>
        <w:spacing w:after="0" w:line="259" w:lineRule="auto"/>
        <w:ind w:left="720" w:right="0" w:firstLine="0"/>
        <w:jc w:val="left"/>
      </w:pPr>
      <w:r>
        <w:t xml:space="preserve"> </w:t>
      </w:r>
    </w:p>
    <w:p w14:paraId="00841417" w14:textId="77777777" w:rsidR="005C53C4" w:rsidRDefault="00BB31FC">
      <w:pPr>
        <w:spacing w:after="47"/>
        <w:ind w:left="715" w:right="0"/>
      </w:pPr>
      <w:r>
        <w:t>Keys used for encrypting AFH information must be classified as Confidential as the keys will be used to encrypt/decrypt data which may similarly</w:t>
      </w:r>
      <w:bookmarkStart w:id="22" w:name="_GoBack"/>
      <w:bookmarkEnd w:id="22"/>
      <w:r>
        <w:t xml:space="preserve"> be classified as Confidential. </w:t>
      </w:r>
      <w:commentRangeStart w:id="23"/>
      <w:r>
        <w:t xml:space="preserve">Key Owners </w:t>
      </w:r>
      <w:commentRangeEnd w:id="23"/>
      <w:r w:rsidR="00636965">
        <w:rPr>
          <w:rStyle w:val="CommentReference"/>
        </w:rPr>
        <w:commentReference w:id="23"/>
      </w:r>
      <w:r>
        <w:t xml:space="preserve">need to ensure keys will be generated, stored and managed in a secure and approved manner. Keys must be changed periodically based on industry standards and best practices. Keys must have at least two members of </w:t>
      </w:r>
      <w:r>
        <w:lastRenderedPageBreak/>
        <w:t xml:space="preserve">Senior Management assigned to a single key. All access, management, use and/or other key management-related activities must be logged. </w:t>
      </w:r>
    </w:p>
    <w:p w14:paraId="66036F13" w14:textId="77777777" w:rsidR="005C53C4" w:rsidRDefault="00BB31FC">
      <w:pPr>
        <w:spacing w:after="0" w:line="259" w:lineRule="auto"/>
        <w:ind w:left="0" w:right="0" w:firstLine="0"/>
        <w:jc w:val="left"/>
      </w:pPr>
      <w:r>
        <w:t xml:space="preserve"> </w:t>
      </w:r>
    </w:p>
    <w:p w14:paraId="2CC91900" w14:textId="77777777" w:rsidR="005C53C4" w:rsidRDefault="00BB31FC">
      <w:pPr>
        <w:ind w:left="715" w:right="0"/>
      </w:pPr>
      <w:r>
        <w:t xml:space="preserve">Secure Socket Layer (“SSL”) certificates must be renewed at least once every two years (biennially). </w:t>
      </w:r>
    </w:p>
    <w:p w14:paraId="39D0E5EC" w14:textId="77777777" w:rsidR="005C53C4" w:rsidRDefault="00BB31FC">
      <w:pPr>
        <w:spacing w:after="0" w:line="259" w:lineRule="auto"/>
        <w:ind w:left="720" w:right="0" w:firstLine="0"/>
        <w:jc w:val="left"/>
      </w:pPr>
      <w:r>
        <w:rPr>
          <w:b/>
        </w:rPr>
        <w:t xml:space="preserve"> </w:t>
      </w:r>
    </w:p>
    <w:p w14:paraId="1E116F2B" w14:textId="77777777" w:rsidR="005C53C4" w:rsidRDefault="00BB31FC">
      <w:pPr>
        <w:ind w:left="715" w:right="0"/>
      </w:pPr>
      <w:r>
        <w:t xml:space="preserve">For the purpose of this Policy, Pre-Shared Keys used for Virtual Private Network (“VPNs”) are not considered security/encryption certificates.  </w:t>
      </w:r>
    </w:p>
    <w:p w14:paraId="1DE295B2" w14:textId="77777777" w:rsidR="005C53C4" w:rsidRDefault="00BB31FC">
      <w:pPr>
        <w:spacing w:after="0" w:line="259" w:lineRule="auto"/>
        <w:ind w:left="720" w:right="0" w:firstLine="0"/>
        <w:jc w:val="left"/>
      </w:pPr>
      <w:r>
        <w:t xml:space="preserve"> </w:t>
      </w:r>
    </w:p>
    <w:p w14:paraId="189595AC" w14:textId="77777777" w:rsidR="005C53C4" w:rsidRDefault="00BB31FC">
      <w:pPr>
        <w:ind w:left="715" w:right="0"/>
      </w:pPr>
      <w:r>
        <w:t xml:space="preserve">If it becomes known to the Bank that an encryption key has been compromised, the encryption key must be changed as per the </w:t>
      </w:r>
      <w:commentRangeStart w:id="24"/>
      <w:r>
        <w:rPr>
          <w:i/>
        </w:rPr>
        <w:t>Encryption Procedure</w:t>
      </w:r>
      <w:commentRangeEnd w:id="24"/>
      <w:r w:rsidR="008E0D45">
        <w:rPr>
          <w:rStyle w:val="CommentReference"/>
        </w:rPr>
        <w:commentReference w:id="24"/>
      </w:r>
      <w:r>
        <w:t xml:space="preserve">. </w:t>
      </w:r>
    </w:p>
    <w:p w14:paraId="3D9BB051" w14:textId="77777777" w:rsidR="005C53C4" w:rsidRDefault="00BB31FC">
      <w:pPr>
        <w:spacing w:after="11" w:line="259" w:lineRule="auto"/>
        <w:ind w:left="0" w:right="0" w:firstLine="0"/>
        <w:jc w:val="left"/>
      </w:pPr>
      <w:r>
        <w:t xml:space="preserve"> </w:t>
      </w:r>
    </w:p>
    <w:p w14:paraId="18C7DC2F" w14:textId="77777777" w:rsidR="005C53C4" w:rsidRDefault="00BB31FC">
      <w:pPr>
        <w:pStyle w:val="Heading2"/>
        <w:ind w:left="607"/>
      </w:pPr>
      <w:bookmarkStart w:id="25" w:name="_Toc20221"/>
      <w:r>
        <w:t>4.</w:t>
      </w:r>
      <w:r>
        <w:rPr>
          <w:rFonts w:ascii="Arial" w:eastAsia="Arial" w:hAnsi="Arial" w:cs="Arial"/>
        </w:rPr>
        <w:t xml:space="preserve"> </w:t>
      </w:r>
      <w:r>
        <w:t xml:space="preserve">Escalation Procedures </w:t>
      </w:r>
      <w:bookmarkEnd w:id="25"/>
    </w:p>
    <w:p w14:paraId="4656B8DC" w14:textId="77777777" w:rsidR="005C53C4" w:rsidRDefault="00BB31FC">
      <w:pPr>
        <w:spacing w:after="0" w:line="259" w:lineRule="auto"/>
        <w:ind w:left="612" w:right="0" w:firstLine="0"/>
        <w:jc w:val="left"/>
      </w:pPr>
      <w:r>
        <w:rPr>
          <w:b/>
        </w:rPr>
        <w:t xml:space="preserve"> </w:t>
      </w:r>
    </w:p>
    <w:p w14:paraId="07FEBC32" w14:textId="77777777" w:rsidR="005C53C4" w:rsidRDefault="00BB31FC">
      <w:pPr>
        <w:ind w:left="622" w:right="0"/>
      </w:pPr>
      <w:r>
        <w:t>The Policy Owner will monitor this Policy. Any non-compliance with this Policy will be escalated to the Designated Management Committee for resolution. If the Designated Management Committee cannot resolve the issue, it will be escalated to the Executive Management Steering Committee (“EMSC”) for further consideration. If the issue cannot be resolved by the EMSC the issue will be escalated to the Board or Designated Board Committee for further consideration.</w:t>
      </w:r>
      <w:r>
        <w:rPr>
          <w:b/>
        </w:rPr>
        <w:t xml:space="preserve"> </w:t>
      </w:r>
    </w:p>
    <w:p w14:paraId="52868FB2" w14:textId="77777777" w:rsidR="005C53C4" w:rsidRDefault="00BB31FC">
      <w:pPr>
        <w:spacing w:after="0" w:line="259" w:lineRule="auto"/>
        <w:ind w:left="612" w:right="0" w:firstLine="0"/>
        <w:jc w:val="left"/>
      </w:pPr>
      <w:r>
        <w:rPr>
          <w:b/>
        </w:rPr>
        <w:t xml:space="preserve"> </w:t>
      </w:r>
    </w:p>
    <w:p w14:paraId="0F438F16" w14:textId="77777777" w:rsidR="005C53C4" w:rsidRDefault="00BB31FC">
      <w:pPr>
        <w:ind w:left="622" w:right="0"/>
      </w:pPr>
      <w:r>
        <w:t xml:space="preserve">Senior management and the Board report, monitor and evaluate the Encryption Policy through the Technology and Operations Planning Committee (“TOPC”), Operations and Technology Committee (“OTC”), and Board meetings (or its designated Board Committee), when and as deemed appropriate. It is AFH’s policy to have appropriate escalation regarding Encryption. Please see escalation procedures in the </w:t>
      </w:r>
      <w:r>
        <w:rPr>
          <w:i/>
        </w:rPr>
        <w:t>Encryption Procedures</w:t>
      </w:r>
      <w:r>
        <w:t xml:space="preserve"> for further information.</w:t>
      </w:r>
      <w:r>
        <w:rPr>
          <w:b/>
        </w:rPr>
        <w:t xml:space="preserve"> </w:t>
      </w:r>
    </w:p>
    <w:p w14:paraId="2DD4F64A" w14:textId="77777777" w:rsidR="005C53C4" w:rsidRDefault="00BB31FC">
      <w:pPr>
        <w:spacing w:after="0" w:line="259" w:lineRule="auto"/>
        <w:ind w:left="0" w:right="0" w:firstLine="0"/>
        <w:jc w:val="left"/>
      </w:pPr>
      <w:r>
        <w:t xml:space="preserve"> </w:t>
      </w:r>
      <w:r>
        <w:tab/>
        <w:t xml:space="preserve"> </w:t>
      </w:r>
    </w:p>
    <w:p w14:paraId="5DF950AB" w14:textId="77777777" w:rsidR="005C53C4" w:rsidRDefault="005C53C4">
      <w:pPr>
        <w:sectPr w:rsidR="005C53C4">
          <w:footerReference w:type="even" r:id="rId17"/>
          <w:footerReference w:type="default" r:id="rId18"/>
          <w:footerReference w:type="first" r:id="rId19"/>
          <w:footnotePr>
            <w:numRestart w:val="eachPage"/>
          </w:footnotePr>
          <w:pgSz w:w="12240" w:h="15840"/>
          <w:pgMar w:top="1002" w:right="1274" w:bottom="2156" w:left="1279" w:header="720" w:footer="1069" w:gutter="0"/>
          <w:cols w:space="720"/>
        </w:sectPr>
      </w:pPr>
    </w:p>
    <w:p w14:paraId="40989D84" w14:textId="77777777" w:rsidR="005C53C4" w:rsidRDefault="00BB31FC">
      <w:pPr>
        <w:pStyle w:val="Heading1"/>
        <w:tabs>
          <w:tab w:val="center" w:pos="388"/>
          <w:tab w:val="center" w:pos="3568"/>
        </w:tabs>
        <w:ind w:left="0" w:firstLine="0"/>
      </w:pPr>
      <w:bookmarkStart w:id="26" w:name="_Toc20222"/>
      <w:r>
        <w:rPr>
          <w:b w:val="0"/>
          <w:color w:val="000000"/>
          <w:sz w:val="22"/>
        </w:rPr>
        <w:lastRenderedPageBreak/>
        <w:tab/>
      </w:r>
      <w:r>
        <w:t>IV.</w:t>
      </w:r>
      <w:r>
        <w:rPr>
          <w:rFonts w:ascii="Arial" w:eastAsia="Arial" w:hAnsi="Arial" w:cs="Arial"/>
        </w:rPr>
        <w:t xml:space="preserve"> </w:t>
      </w:r>
      <w:r>
        <w:rPr>
          <w:rFonts w:ascii="Arial" w:eastAsia="Arial" w:hAnsi="Arial" w:cs="Arial"/>
        </w:rPr>
        <w:tab/>
      </w:r>
      <w:r>
        <w:t xml:space="preserve">REQUIRED PERIODIC REVIEW AND APPROVAL CYCLE </w:t>
      </w:r>
      <w:bookmarkEnd w:id="26"/>
    </w:p>
    <w:p w14:paraId="39DFB249" w14:textId="77777777" w:rsidR="005C53C4" w:rsidRDefault="00BB31FC">
      <w:pPr>
        <w:numPr>
          <w:ilvl w:val="0"/>
          <w:numId w:val="2"/>
        </w:numPr>
        <w:spacing w:after="0" w:line="259" w:lineRule="auto"/>
        <w:ind w:right="0" w:hanging="360"/>
        <w:jc w:val="left"/>
      </w:pPr>
      <w:r>
        <w:rPr>
          <w:b/>
          <w:color w:val="1F497D"/>
          <w:sz w:val="24"/>
        </w:rPr>
        <w:t xml:space="preserve">Required Biennial (24 Month) Board Review and Approval Cycle (Policy Level 2) </w:t>
      </w:r>
    </w:p>
    <w:p w14:paraId="55C7727C" w14:textId="77777777" w:rsidR="005C53C4" w:rsidRDefault="00BB31FC">
      <w:pPr>
        <w:spacing w:after="122" w:line="259" w:lineRule="auto"/>
        <w:ind w:left="0" w:right="0" w:firstLine="0"/>
        <w:jc w:val="left"/>
      </w:pPr>
      <w:r>
        <w:rPr>
          <w:b/>
          <w:sz w:val="14"/>
        </w:rPr>
        <w:t xml:space="preserve"> </w:t>
      </w:r>
    </w:p>
    <w:p w14:paraId="5F7FE253" w14:textId="77777777" w:rsidR="005C53C4" w:rsidRDefault="00BB31FC">
      <w:pPr>
        <w:spacing w:after="0" w:line="259" w:lineRule="auto"/>
        <w:ind w:left="0" w:right="0" w:firstLine="0"/>
        <w:jc w:val="left"/>
      </w:pPr>
      <w:r>
        <w:rPr>
          <w:b/>
          <w:sz w:val="21"/>
        </w:rPr>
        <w:t xml:space="preserve"> </w:t>
      </w:r>
    </w:p>
    <w:p w14:paraId="481A7DD7" w14:textId="77777777" w:rsidR="005C53C4" w:rsidRDefault="00BB31FC">
      <w:pPr>
        <w:ind w:left="715" w:right="0"/>
      </w:pPr>
      <w:r>
        <w:t xml:space="preserve">The Policy Owner is responsible for initiating a regular Board review of this Policy on a Biennial (every 24 months) basis prior to the Next Board Review Date. The Policy Owner will track the Next Board Review Date for this Policy and begin the review process early enough to provide ample time for all necessary approvals to occur in a timely manner. </w:t>
      </w:r>
    </w:p>
    <w:p w14:paraId="3B5A8C54" w14:textId="77777777" w:rsidR="005C53C4" w:rsidRDefault="00BB31FC">
      <w:pPr>
        <w:spacing w:after="0" w:line="259" w:lineRule="auto"/>
        <w:ind w:left="0" w:right="0" w:firstLine="0"/>
        <w:jc w:val="left"/>
      </w:pPr>
      <w:r>
        <w:rPr>
          <w:sz w:val="21"/>
        </w:rPr>
        <w:t xml:space="preserve"> </w:t>
      </w:r>
    </w:p>
    <w:p w14:paraId="1BC64996" w14:textId="77777777" w:rsidR="005C53C4" w:rsidRDefault="00BB31FC">
      <w:pPr>
        <w:spacing w:after="0" w:line="239" w:lineRule="auto"/>
        <w:ind w:left="701" w:right="0" w:firstLine="0"/>
        <w:jc w:val="left"/>
      </w:pPr>
      <w:r>
        <w:t xml:space="preserve">Once the updated Policy has been approved by the Designated Board Committee (or the Board, as the case may be), the updated Policy shall go into effect and the Policy Owner shall be responsible for delivering the approved Policy document to the PPA within seven days of the approval date so that it can be loaded in a timely manner to AppleNet or such other intranet site where Policies are stored and made available to the employees of the Bank. </w:t>
      </w:r>
    </w:p>
    <w:p w14:paraId="2101B585" w14:textId="77777777" w:rsidR="005C53C4" w:rsidRDefault="00BB31FC">
      <w:pPr>
        <w:spacing w:after="0" w:line="259" w:lineRule="auto"/>
        <w:ind w:left="0" w:right="0" w:firstLine="0"/>
        <w:jc w:val="left"/>
      </w:pPr>
      <w:r>
        <w:t xml:space="preserve"> </w:t>
      </w:r>
    </w:p>
    <w:p w14:paraId="599D615E" w14:textId="77777777" w:rsidR="005C53C4" w:rsidRDefault="00BB31FC">
      <w:pPr>
        <w:spacing w:after="34" w:line="259" w:lineRule="auto"/>
        <w:ind w:left="0" w:right="0" w:firstLine="0"/>
        <w:jc w:val="left"/>
      </w:pPr>
      <w:r>
        <w:t xml:space="preserve"> </w:t>
      </w:r>
    </w:p>
    <w:p w14:paraId="05AD39E1" w14:textId="77777777" w:rsidR="005C53C4" w:rsidRDefault="00BB31FC">
      <w:pPr>
        <w:numPr>
          <w:ilvl w:val="0"/>
          <w:numId w:val="2"/>
        </w:numPr>
        <w:spacing w:after="0" w:line="259" w:lineRule="auto"/>
        <w:ind w:right="0" w:hanging="360"/>
        <w:jc w:val="left"/>
      </w:pPr>
      <w:r>
        <w:rPr>
          <w:b/>
          <w:color w:val="1F497D"/>
          <w:sz w:val="24"/>
        </w:rPr>
        <w:t xml:space="preserve">Required Annual (12 Month) Management Review (Policy Level 2) </w:t>
      </w:r>
    </w:p>
    <w:p w14:paraId="61922156" w14:textId="77777777" w:rsidR="005C53C4" w:rsidRDefault="00BB31FC">
      <w:pPr>
        <w:spacing w:after="0" w:line="259" w:lineRule="auto"/>
        <w:ind w:left="0" w:right="0" w:firstLine="0"/>
        <w:jc w:val="left"/>
      </w:pPr>
      <w:r>
        <w:rPr>
          <w:b/>
          <w:sz w:val="21"/>
        </w:rPr>
        <w:t xml:space="preserve"> </w:t>
      </w:r>
    </w:p>
    <w:p w14:paraId="3E15CDB6" w14:textId="77777777" w:rsidR="005C53C4" w:rsidRDefault="00BB31FC">
      <w:pPr>
        <w:ind w:left="715" w:right="0"/>
      </w:pPr>
      <w:r>
        <w:t xml:space="preserve">This Policy shall be reviewed annually by the Policy Owner, in consultation with the Legal Contact, and updated (if necessary). </w:t>
      </w:r>
    </w:p>
    <w:p w14:paraId="6581A76A" w14:textId="77777777" w:rsidR="005C53C4" w:rsidRDefault="00BB31FC">
      <w:pPr>
        <w:spacing w:after="0" w:line="259" w:lineRule="auto"/>
        <w:ind w:left="0" w:right="0" w:firstLine="0"/>
        <w:jc w:val="left"/>
      </w:pPr>
      <w:r>
        <w:t xml:space="preserve"> </w:t>
      </w:r>
    </w:p>
    <w:p w14:paraId="3A0087B7" w14:textId="77777777" w:rsidR="005C53C4" w:rsidRDefault="00BB31FC">
      <w:pPr>
        <w:ind w:left="715" w:right="0"/>
      </w:pPr>
      <w:r>
        <w:t xml:space="preserve">If the changes are Immaterial Changes (i.e., no change to any substance of this Policy, but rather grammar, formatting, template, typos, etc.), or Material Changes that do not alter the scope and purpose of this Policy or do not lessen a requirement for transactions or actions governed under this Policy (e.g., lowering a loan review threshold from $5k to $3k), such changes shall be submitted to the Designated Management Committee for final approval and no further approval is required. A record of all such changes shall be kept and submitted for reference to the Designated Board Committee (or the Board, as the case may be) during the Regular Board Review Cycle (or the next time the Policy requires interim Board approval, whichever comes first). </w:t>
      </w:r>
    </w:p>
    <w:p w14:paraId="41635B23" w14:textId="77777777" w:rsidR="005C53C4" w:rsidRDefault="00BB31FC">
      <w:pPr>
        <w:spacing w:after="0" w:line="259" w:lineRule="auto"/>
        <w:ind w:left="0" w:right="0" w:firstLine="0"/>
        <w:jc w:val="left"/>
      </w:pPr>
      <w:r>
        <w:rPr>
          <w:sz w:val="21"/>
        </w:rPr>
        <w:t xml:space="preserve"> </w:t>
      </w:r>
    </w:p>
    <w:p w14:paraId="1BAC1786" w14:textId="77777777" w:rsidR="005C53C4" w:rsidRDefault="00BB31FC">
      <w:pPr>
        <w:ind w:left="715" w:right="0"/>
      </w:pPr>
      <w:r>
        <w:t xml:space="preserve">If the changes are Material Changes that alter the scope and purpose of this Policy or lessen a requirement for transactions or actions governed under this Policy (e.g., lowering a loan review threshold from $5k to $3k), then this Policy shall be submitted to the Designated Management Committee for review and recommendation of the updated Policy to the Designated Board Committee for review and final approval. If the Designated Management Committee cannot agree on an issue or a change to the Code, it shall be submitted to the EMSC for consideration. </w:t>
      </w:r>
    </w:p>
    <w:p w14:paraId="340F1FEF" w14:textId="77777777" w:rsidR="005C53C4" w:rsidRDefault="00BB31FC">
      <w:pPr>
        <w:spacing w:after="0" w:line="259" w:lineRule="auto"/>
        <w:ind w:left="699" w:right="0" w:firstLine="0"/>
        <w:jc w:val="left"/>
      </w:pPr>
      <w:r>
        <w:t xml:space="preserve"> </w:t>
      </w:r>
    </w:p>
    <w:p w14:paraId="4348ECC4" w14:textId="77777777" w:rsidR="005C53C4" w:rsidRDefault="00BB31FC">
      <w:pPr>
        <w:ind w:left="715" w:right="0"/>
      </w:pPr>
      <w:r>
        <w:t xml:space="preserve">Once the updated Policy has received final approval by either the Designated Management Committee or the Designated Board Committee (or the Board, as the case may be), the updated Policy shall go into effect and the Policy Owner shall be responsible for delivering the approved Policy document to the PPA within seven days of the approval date so that it can be loaded in a timely manner to AppleNet or such other intranet site where Policies are stored and made available to the employees of the Bank. </w:t>
      </w:r>
    </w:p>
    <w:p w14:paraId="5FAFE5FB" w14:textId="77777777" w:rsidR="005C53C4" w:rsidRDefault="00BB31FC">
      <w:pPr>
        <w:spacing w:after="0" w:line="259" w:lineRule="auto"/>
        <w:ind w:left="0" w:right="0" w:firstLine="0"/>
        <w:jc w:val="left"/>
      </w:pPr>
      <w:r>
        <w:t xml:space="preserve"> </w:t>
      </w:r>
      <w:r>
        <w:tab/>
        <w:t xml:space="preserve"> </w:t>
      </w:r>
    </w:p>
    <w:p w14:paraId="7A16B2A9" w14:textId="77777777" w:rsidR="005C53C4" w:rsidRDefault="00BB31FC">
      <w:pPr>
        <w:pStyle w:val="Heading1"/>
        <w:tabs>
          <w:tab w:val="center" w:pos="355"/>
          <w:tab w:val="center" w:pos="3217"/>
        </w:tabs>
        <w:ind w:left="0" w:firstLine="0"/>
      </w:pPr>
      <w:bookmarkStart w:id="27" w:name="_Toc20223"/>
      <w:r>
        <w:rPr>
          <w:b w:val="0"/>
          <w:color w:val="000000"/>
          <w:sz w:val="22"/>
        </w:rPr>
        <w:tab/>
      </w:r>
      <w:r>
        <w:t>V.</w:t>
      </w:r>
      <w:r>
        <w:rPr>
          <w:rFonts w:ascii="Arial" w:eastAsia="Arial" w:hAnsi="Arial" w:cs="Arial"/>
        </w:rPr>
        <w:t xml:space="preserve"> </w:t>
      </w:r>
      <w:r>
        <w:rPr>
          <w:rFonts w:ascii="Arial" w:eastAsia="Arial" w:hAnsi="Arial" w:cs="Arial"/>
        </w:rPr>
        <w:tab/>
      </w:r>
      <w:r>
        <w:t xml:space="preserve">OFF-CYCLE REVIEW AND APPROVAL PROCESS </w:t>
      </w:r>
      <w:bookmarkEnd w:id="27"/>
    </w:p>
    <w:p w14:paraId="53D0ED7D" w14:textId="77777777" w:rsidR="005C53C4" w:rsidRDefault="00BB31FC">
      <w:pPr>
        <w:spacing w:after="0" w:line="259" w:lineRule="auto"/>
        <w:ind w:left="972" w:right="0" w:firstLine="0"/>
        <w:jc w:val="left"/>
      </w:pPr>
      <w:r>
        <w:rPr>
          <w:b/>
          <w:color w:val="365F91"/>
          <w:sz w:val="24"/>
        </w:rPr>
        <w:t xml:space="preserve"> </w:t>
      </w:r>
    </w:p>
    <w:p w14:paraId="1133A410" w14:textId="77777777" w:rsidR="005C53C4" w:rsidRDefault="00BB31FC">
      <w:pPr>
        <w:spacing w:after="0" w:line="259" w:lineRule="auto"/>
        <w:ind w:right="0"/>
        <w:jc w:val="left"/>
      </w:pPr>
      <w:r>
        <w:rPr>
          <w:b/>
          <w:color w:val="365F91"/>
          <w:sz w:val="24"/>
        </w:rPr>
        <w:lastRenderedPageBreak/>
        <w:t>Off-Cycle Policy Changes – Review and Approval Process (Policy Level 2)</w:t>
      </w:r>
      <w:r>
        <w:rPr>
          <w:b/>
          <w:sz w:val="24"/>
        </w:rPr>
        <w:t xml:space="preserve"> </w:t>
      </w:r>
    </w:p>
    <w:p w14:paraId="0529B084" w14:textId="77777777" w:rsidR="005C53C4" w:rsidRDefault="00BB31FC">
      <w:pPr>
        <w:spacing w:after="0" w:line="259" w:lineRule="auto"/>
        <w:ind w:left="0" w:right="0" w:firstLine="0"/>
        <w:jc w:val="left"/>
      </w:pPr>
      <w:r>
        <w:rPr>
          <w:b/>
          <w:sz w:val="21"/>
        </w:rPr>
        <w:t xml:space="preserve"> </w:t>
      </w:r>
    </w:p>
    <w:p w14:paraId="2B655BFF" w14:textId="77777777" w:rsidR="005C53C4" w:rsidRDefault="00BB31FC">
      <w:pPr>
        <w:ind w:left="715" w:right="0"/>
      </w:pPr>
      <w:r>
        <w:t xml:space="preserve">If the Policy requires changes to be made outside the Regular Board Review Cycle outlined in the previous section, review and approval shall follow the Required Annual (12 Month) Management Review process outlined in Section IV(B) above. </w:t>
      </w:r>
    </w:p>
    <w:p w14:paraId="6A870746" w14:textId="77777777" w:rsidR="005C53C4" w:rsidRDefault="00BB31FC">
      <w:pPr>
        <w:spacing w:after="6" w:line="259" w:lineRule="auto"/>
        <w:ind w:left="972" w:right="0" w:firstLine="0"/>
        <w:jc w:val="left"/>
      </w:pPr>
      <w:r>
        <w:rPr>
          <w:b/>
          <w:color w:val="365F91"/>
          <w:sz w:val="24"/>
        </w:rPr>
        <w:t xml:space="preserve"> </w:t>
      </w:r>
    </w:p>
    <w:p w14:paraId="592EE6C3" w14:textId="77777777" w:rsidR="005C53C4" w:rsidRDefault="00BB31FC">
      <w:pPr>
        <w:pStyle w:val="Heading1"/>
        <w:tabs>
          <w:tab w:val="center" w:pos="387"/>
          <w:tab w:val="center" w:pos="3690"/>
        </w:tabs>
        <w:ind w:left="0" w:firstLine="0"/>
      </w:pPr>
      <w:bookmarkStart w:id="28" w:name="_Toc20224"/>
      <w:r>
        <w:rPr>
          <w:b w:val="0"/>
          <w:color w:val="000000"/>
          <w:sz w:val="22"/>
        </w:rPr>
        <w:tab/>
      </w:r>
      <w:r>
        <w:t>VI.</w:t>
      </w:r>
      <w:r>
        <w:rPr>
          <w:rFonts w:ascii="Arial" w:eastAsia="Arial" w:hAnsi="Arial" w:cs="Arial"/>
        </w:rPr>
        <w:t xml:space="preserve"> </w:t>
      </w:r>
      <w:r>
        <w:rPr>
          <w:rFonts w:ascii="Arial" w:eastAsia="Arial" w:hAnsi="Arial" w:cs="Arial"/>
        </w:rPr>
        <w:tab/>
      </w:r>
      <w:r>
        <w:t xml:space="preserve">DESIGNATED COMMITTEES AND POLICY LEVEL REVIEW </w:t>
      </w:r>
      <w:bookmarkEnd w:id="28"/>
    </w:p>
    <w:p w14:paraId="7757BAFA" w14:textId="77777777" w:rsidR="005C53C4" w:rsidRDefault="00BB31FC">
      <w:pPr>
        <w:spacing w:after="27" w:line="259" w:lineRule="auto"/>
        <w:ind w:left="0" w:right="0" w:firstLine="0"/>
        <w:jc w:val="left"/>
      </w:pPr>
      <w:r>
        <w:rPr>
          <w:b/>
          <w:sz w:val="17"/>
        </w:rPr>
        <w:t xml:space="preserve"> </w:t>
      </w:r>
    </w:p>
    <w:p w14:paraId="7BACF77C" w14:textId="77777777" w:rsidR="005C53C4" w:rsidRDefault="00BB31FC">
      <w:pPr>
        <w:ind w:left="715" w:right="0"/>
      </w:pPr>
      <w:r>
        <w:t xml:space="preserve">Risk Management, in consultation with Legal, identifies the Designated Management Committee, Designated Board Committee (or the Board, as appropriate), and Policy Level for this Policy, and re- evaluates the same at least annually. Changes, if any, will be communicated to the Policy Owner, who shall update the Policy accordingly, as well as the PPA. </w:t>
      </w:r>
    </w:p>
    <w:p w14:paraId="359F5B31" w14:textId="77777777" w:rsidR="005C53C4" w:rsidRDefault="00BB31FC">
      <w:pPr>
        <w:spacing w:after="76" w:line="259" w:lineRule="auto"/>
        <w:ind w:left="0" w:right="0" w:firstLine="0"/>
        <w:jc w:val="left"/>
      </w:pPr>
      <w:r>
        <w:rPr>
          <w:sz w:val="18"/>
        </w:rPr>
        <w:t xml:space="preserve"> </w:t>
      </w:r>
    </w:p>
    <w:p w14:paraId="3D7A261E" w14:textId="77777777" w:rsidR="005C53C4" w:rsidRDefault="00BB31FC">
      <w:pPr>
        <w:pStyle w:val="Heading1"/>
        <w:tabs>
          <w:tab w:val="center" w:pos="420"/>
          <w:tab w:val="center" w:pos="2360"/>
        </w:tabs>
        <w:ind w:left="0" w:firstLine="0"/>
      </w:pPr>
      <w:bookmarkStart w:id="29" w:name="_Toc20225"/>
      <w:r>
        <w:rPr>
          <w:b w:val="0"/>
          <w:color w:val="000000"/>
          <w:sz w:val="22"/>
        </w:rPr>
        <w:tab/>
      </w:r>
      <w:r>
        <w:t>VII.</w:t>
      </w:r>
      <w:r>
        <w:rPr>
          <w:rFonts w:ascii="Arial" w:eastAsia="Arial" w:hAnsi="Arial" w:cs="Arial"/>
        </w:rPr>
        <w:t xml:space="preserve"> </w:t>
      </w:r>
      <w:r>
        <w:rPr>
          <w:rFonts w:ascii="Arial" w:eastAsia="Arial" w:hAnsi="Arial" w:cs="Arial"/>
        </w:rPr>
        <w:tab/>
      </w:r>
      <w:r>
        <w:t xml:space="preserve">EXCEPTIONS TO THE POLICY </w:t>
      </w:r>
      <w:bookmarkEnd w:id="29"/>
    </w:p>
    <w:p w14:paraId="12151309" w14:textId="77777777" w:rsidR="005C53C4" w:rsidRDefault="00BB31FC">
      <w:pPr>
        <w:spacing w:after="19" w:line="259" w:lineRule="auto"/>
        <w:ind w:left="0" w:right="0" w:firstLine="0"/>
        <w:jc w:val="left"/>
      </w:pPr>
      <w:r>
        <w:rPr>
          <w:b/>
          <w:sz w:val="18"/>
        </w:rPr>
        <w:t xml:space="preserve"> </w:t>
      </w:r>
    </w:p>
    <w:p w14:paraId="4D87F458" w14:textId="77777777" w:rsidR="005C53C4" w:rsidRDefault="00BB31FC">
      <w:pPr>
        <w:ind w:left="715" w:right="0"/>
      </w:pPr>
      <w:r>
        <w:t xml:space="preserve">Requests for exceptions to this Policy must be specific and may only be granted on specific items, rather than to entire sections.   </w:t>
      </w:r>
      <w:r>
        <w:rPr>
          <w:color w:val="222222"/>
        </w:rPr>
        <w:t>Any exception to this Policy must be made in accordance with the requirements set forth in Apple Bank’s Exception Policy.</w:t>
      </w:r>
      <w:r>
        <w:t xml:space="preserve"> This includes, but is not limited to, staff entering the exception into the bank’s system of record (GRC) and a review by second-line-ofdefense to assess the potential risk and determine if it needs to be escalated to an appropriate governance committee for awareness or approval.  </w:t>
      </w:r>
    </w:p>
    <w:p w14:paraId="73B5B705" w14:textId="77777777" w:rsidR="005C53C4" w:rsidRDefault="00BB31FC">
      <w:pPr>
        <w:spacing w:after="33" w:line="259" w:lineRule="auto"/>
        <w:ind w:left="0" w:right="0" w:firstLine="0"/>
        <w:jc w:val="left"/>
      </w:pPr>
      <w:r>
        <w:t xml:space="preserve"> </w:t>
      </w:r>
    </w:p>
    <w:p w14:paraId="1D3B3FF7" w14:textId="77777777" w:rsidR="005C53C4" w:rsidRDefault="00BB31FC">
      <w:pPr>
        <w:pStyle w:val="Heading1"/>
        <w:tabs>
          <w:tab w:val="center" w:pos="452"/>
          <w:tab w:val="center" w:pos="2246"/>
        </w:tabs>
        <w:ind w:left="0" w:firstLine="0"/>
      </w:pPr>
      <w:bookmarkStart w:id="30" w:name="_Toc20226"/>
      <w:r>
        <w:rPr>
          <w:b w:val="0"/>
          <w:color w:val="000000"/>
          <w:sz w:val="22"/>
        </w:rPr>
        <w:tab/>
      </w:r>
      <w:r>
        <w:t>VIII.</w:t>
      </w:r>
      <w:r>
        <w:rPr>
          <w:rFonts w:ascii="Arial" w:eastAsia="Arial" w:hAnsi="Arial" w:cs="Arial"/>
        </w:rPr>
        <w:t xml:space="preserve"> </w:t>
      </w:r>
      <w:r>
        <w:rPr>
          <w:rFonts w:ascii="Arial" w:eastAsia="Arial" w:hAnsi="Arial" w:cs="Arial"/>
        </w:rPr>
        <w:tab/>
      </w:r>
      <w:r>
        <w:t xml:space="preserve">RETIREMENT OF POLICIES </w:t>
      </w:r>
      <w:bookmarkEnd w:id="30"/>
    </w:p>
    <w:p w14:paraId="0511B808" w14:textId="77777777" w:rsidR="005C53C4" w:rsidRDefault="00BB31FC">
      <w:pPr>
        <w:spacing w:after="0" w:line="259" w:lineRule="auto"/>
        <w:ind w:left="0" w:right="0" w:firstLine="0"/>
        <w:jc w:val="left"/>
      </w:pPr>
      <w:r>
        <w:rPr>
          <w:b/>
          <w:sz w:val="23"/>
        </w:rPr>
        <w:t xml:space="preserve"> </w:t>
      </w:r>
    </w:p>
    <w:p w14:paraId="13CDC175" w14:textId="77777777" w:rsidR="005C53C4" w:rsidRDefault="00BB31FC">
      <w:pPr>
        <w:ind w:left="715" w:right="0"/>
      </w:pPr>
      <w:r>
        <w:t xml:space="preserve">In the event this Policy needs to be retired or merged with or into another Policy, the Policy Owner must notify the PPA and provide a rationale for the proposed retirement or merger. The Bank’s General Counsel and Chief Risk Officer will review the rationale and determine whether the requested action is appropriate. Notice of retired Policies shall be provided to the Board or relevant Designated Board Committee on a semi-annual basis. </w:t>
      </w:r>
    </w:p>
    <w:p w14:paraId="578361F8" w14:textId="77777777" w:rsidR="005C53C4" w:rsidRDefault="00BB31FC">
      <w:pPr>
        <w:spacing w:after="33" w:line="259" w:lineRule="auto"/>
        <w:ind w:left="0" w:right="0" w:firstLine="0"/>
        <w:jc w:val="left"/>
      </w:pPr>
      <w:r>
        <w:t xml:space="preserve"> </w:t>
      </w:r>
    </w:p>
    <w:p w14:paraId="66525756" w14:textId="77777777" w:rsidR="005C53C4" w:rsidRDefault="00BB31FC">
      <w:pPr>
        <w:pStyle w:val="Heading1"/>
        <w:tabs>
          <w:tab w:val="center" w:pos="383"/>
          <w:tab w:val="center" w:pos="2454"/>
        </w:tabs>
        <w:ind w:left="0" w:firstLine="0"/>
      </w:pPr>
      <w:bookmarkStart w:id="31" w:name="_Toc20227"/>
      <w:r>
        <w:rPr>
          <w:b w:val="0"/>
          <w:color w:val="000000"/>
          <w:sz w:val="22"/>
        </w:rPr>
        <w:tab/>
      </w:r>
      <w:r>
        <w:t>IX.</w:t>
      </w:r>
      <w:r>
        <w:rPr>
          <w:rFonts w:ascii="Arial" w:eastAsia="Arial" w:hAnsi="Arial" w:cs="Arial"/>
        </w:rPr>
        <w:t xml:space="preserve"> </w:t>
      </w:r>
      <w:r>
        <w:rPr>
          <w:rFonts w:ascii="Arial" w:eastAsia="Arial" w:hAnsi="Arial" w:cs="Arial"/>
        </w:rPr>
        <w:tab/>
      </w:r>
      <w:r>
        <w:t xml:space="preserve">ROLES AND RESPONSIBILITIES </w:t>
      </w:r>
      <w:bookmarkEnd w:id="31"/>
    </w:p>
    <w:p w14:paraId="7FED5BD3" w14:textId="77777777" w:rsidR="005C53C4" w:rsidRDefault="00BB31FC">
      <w:pPr>
        <w:spacing w:after="64" w:line="259" w:lineRule="auto"/>
        <w:ind w:left="0" w:right="0" w:firstLine="0"/>
        <w:jc w:val="left"/>
      </w:pPr>
      <w:r>
        <w:rPr>
          <w:b/>
          <w:sz w:val="14"/>
        </w:rPr>
        <w:t xml:space="preserve"> </w:t>
      </w:r>
    </w:p>
    <w:p w14:paraId="4FE8A8D5" w14:textId="77777777" w:rsidR="005C53C4" w:rsidRDefault="00BB31FC">
      <w:pPr>
        <w:ind w:left="715" w:right="0"/>
      </w:pPr>
      <w:r>
        <w:t xml:space="preserve">The key roles and responsibilities for this Policy are summarized below: </w:t>
      </w:r>
    </w:p>
    <w:p w14:paraId="2BA1E4E6" w14:textId="77777777" w:rsidR="005C53C4" w:rsidRDefault="00BB31FC">
      <w:pPr>
        <w:spacing w:after="0" w:line="259" w:lineRule="auto"/>
        <w:ind w:left="0" w:right="0" w:firstLine="0"/>
        <w:jc w:val="left"/>
      </w:pPr>
      <w:r>
        <w:rPr>
          <w:sz w:val="21"/>
        </w:rPr>
        <w:t xml:space="preserve"> </w:t>
      </w:r>
    </w:p>
    <w:p w14:paraId="7CD70625" w14:textId="77777777" w:rsidR="005C53C4" w:rsidRDefault="00BB31FC">
      <w:pPr>
        <w:ind w:left="715" w:right="0"/>
      </w:pPr>
      <w:r>
        <w:rPr>
          <w:b/>
        </w:rPr>
        <w:t xml:space="preserve">Bank Personnel: </w:t>
      </w:r>
      <w:r>
        <w:t xml:space="preserve">Bank Personnel are responsible for understanding and following relevant Policies. Bank Personnel participate in the development or updates of Policies that exist within their business unit. When creating or updating Policies, Bank Personnel should follow the PPGP and utilize the associated Policy template which is available on AppleNet. </w:t>
      </w:r>
    </w:p>
    <w:p w14:paraId="6013BB4A" w14:textId="77777777" w:rsidR="005C53C4" w:rsidRDefault="00BB31FC">
      <w:pPr>
        <w:spacing w:after="0" w:line="259" w:lineRule="auto"/>
        <w:ind w:left="0" w:right="0" w:firstLine="0"/>
        <w:jc w:val="left"/>
      </w:pPr>
      <w:r>
        <w:t xml:space="preserve"> </w:t>
      </w:r>
    </w:p>
    <w:p w14:paraId="7004FDD7" w14:textId="77777777" w:rsidR="005C53C4" w:rsidRDefault="00BB31FC">
      <w:pPr>
        <w:ind w:left="715" w:right="0"/>
      </w:pPr>
      <w:r>
        <w:rPr>
          <w:b/>
        </w:rPr>
        <w:t xml:space="preserve">Designated Board Committee: </w:t>
      </w:r>
      <w:r>
        <w:t>The Designated Board Committee provides general oversight over management’s administration of the Policy. The Designated Board Committee is responsible for initially approving this Policy and reviewing the Policy on a Biennial basis according to the Policy Level (</w:t>
      </w:r>
      <w:r>
        <w:rPr>
          <w:i/>
        </w:rPr>
        <w:t>refer to the Review and Tracking Chart</w:t>
      </w:r>
      <w:r>
        <w:t xml:space="preserve">).] </w:t>
      </w:r>
    </w:p>
    <w:p w14:paraId="0A8B19E5" w14:textId="77777777" w:rsidR="005C53C4" w:rsidRDefault="00BB31FC">
      <w:pPr>
        <w:spacing w:after="0" w:line="259" w:lineRule="auto"/>
        <w:ind w:left="0" w:right="0" w:firstLine="0"/>
        <w:jc w:val="left"/>
      </w:pPr>
      <w:r>
        <w:t xml:space="preserve"> </w:t>
      </w:r>
      <w:r>
        <w:tab/>
        <w:t xml:space="preserve"> </w:t>
      </w:r>
    </w:p>
    <w:p w14:paraId="156D122D" w14:textId="77777777" w:rsidR="005C53C4" w:rsidRDefault="00BB31FC">
      <w:pPr>
        <w:ind w:left="715" w:right="0"/>
      </w:pPr>
      <w:r>
        <w:rPr>
          <w:b/>
        </w:rPr>
        <w:lastRenderedPageBreak/>
        <w:t xml:space="preserve">Designated Management Committee: </w:t>
      </w:r>
      <w:r>
        <w:t>The Designated Management Committee is responsible for reviewing and approving changes to the Policy as set forth herein on an annual basis (except in the year designated for Board approval) and submitting Material Changes to the Designated Board</w:t>
      </w:r>
      <w:r>
        <w:rPr>
          <w:sz w:val="20"/>
        </w:rPr>
        <w:t xml:space="preserve"> </w:t>
      </w:r>
      <w:r>
        <w:t>Committee, or Board, as appropriate.</w:t>
      </w:r>
      <w:r>
        <w:rPr>
          <w:sz w:val="20"/>
        </w:rPr>
        <w:t xml:space="preserve"> </w:t>
      </w:r>
    </w:p>
    <w:p w14:paraId="145F13BA" w14:textId="77777777" w:rsidR="005C53C4" w:rsidRDefault="00BB31FC">
      <w:pPr>
        <w:spacing w:after="0" w:line="259" w:lineRule="auto"/>
        <w:ind w:left="0" w:right="0" w:firstLine="0"/>
        <w:jc w:val="left"/>
      </w:pPr>
      <w:r>
        <w:rPr>
          <w:sz w:val="21"/>
        </w:rPr>
        <w:t xml:space="preserve"> </w:t>
      </w:r>
    </w:p>
    <w:p w14:paraId="1E849612" w14:textId="77777777" w:rsidR="005C53C4" w:rsidRDefault="00BB31FC">
      <w:pPr>
        <w:ind w:left="715" w:right="0"/>
      </w:pPr>
      <w:r>
        <w:rPr>
          <w:b/>
        </w:rPr>
        <w:t>Executive Management Steering Committee (“EMSC”)</w:t>
      </w:r>
      <w:r>
        <w:t xml:space="preserve">: To the extent necessary, the ESMC shall consider matters that cannot be decided by the Designated Management Committee. </w:t>
      </w:r>
    </w:p>
    <w:p w14:paraId="5F7DFFA9" w14:textId="77777777" w:rsidR="005C53C4" w:rsidRDefault="00BB31FC">
      <w:pPr>
        <w:spacing w:after="0" w:line="259" w:lineRule="auto"/>
        <w:ind w:left="701" w:right="0" w:firstLine="0"/>
        <w:jc w:val="left"/>
      </w:pPr>
      <w:r>
        <w:t xml:space="preserve"> </w:t>
      </w:r>
    </w:p>
    <w:p w14:paraId="7FC5EF66" w14:textId="77777777" w:rsidR="005C53C4" w:rsidRDefault="00BB31FC">
      <w:pPr>
        <w:ind w:left="715" w:right="0"/>
      </w:pPr>
      <w:r>
        <w:rPr>
          <w:b/>
        </w:rPr>
        <w:t xml:space="preserve">Information Security (“InfoSec”): </w:t>
      </w:r>
      <w:r>
        <w:t>InfoSec is Responsible (“R”)</w:t>
      </w:r>
      <w:r>
        <w:rPr>
          <w:sz w:val="12"/>
          <w:vertAlign w:val="superscript"/>
        </w:rPr>
        <w:footnoteReference w:id="1"/>
      </w:r>
      <w:r>
        <w:rPr>
          <w:sz w:val="20"/>
          <w:vertAlign w:val="superscript"/>
        </w:rPr>
        <w:t xml:space="preserve"> </w:t>
      </w:r>
      <w:r>
        <w:t>for the oversight of encryption and key management activities. In addition, InfoSec will Consult (“C”)</w:t>
      </w:r>
      <w:r>
        <w:rPr>
          <w:rFonts w:ascii="Arial" w:eastAsia="Arial" w:hAnsi="Arial" w:cs="Arial"/>
          <w:sz w:val="20"/>
          <w:vertAlign w:val="superscript"/>
        </w:rPr>
        <w:t xml:space="preserve"> </w:t>
      </w:r>
      <w:r>
        <w:t>and Inform (“I”)</w:t>
      </w:r>
      <w:r>
        <w:rPr>
          <w:rFonts w:ascii="Arial" w:eastAsia="Arial" w:hAnsi="Arial" w:cs="Arial"/>
          <w:sz w:val="20"/>
          <w:vertAlign w:val="superscript"/>
        </w:rPr>
        <w:t xml:space="preserve"> </w:t>
      </w:r>
      <w:r>
        <w:t xml:space="preserve">Information Technology (“IT”) on encryption methodologies, strength and encryption key management activities, as appropriate. </w:t>
      </w:r>
    </w:p>
    <w:p w14:paraId="677E29AB" w14:textId="77777777" w:rsidR="005C53C4" w:rsidRDefault="00BB31FC">
      <w:pPr>
        <w:spacing w:after="0" w:line="259" w:lineRule="auto"/>
        <w:ind w:left="701" w:right="0" w:firstLine="0"/>
        <w:jc w:val="left"/>
      </w:pPr>
      <w:r>
        <w:t xml:space="preserve"> </w:t>
      </w:r>
    </w:p>
    <w:p w14:paraId="6E116AA5" w14:textId="77777777" w:rsidR="005C53C4" w:rsidRDefault="00BB31FC">
      <w:pPr>
        <w:ind w:left="715" w:right="0"/>
      </w:pPr>
      <w:r>
        <w:rPr>
          <w:b/>
        </w:rPr>
        <w:t>Encryption Key Owners (“Key Owners”):</w:t>
      </w:r>
      <w:r>
        <w:t xml:space="preserve"> Members of IT / Technology who are Responsible (“R”)</w:t>
      </w:r>
      <w:r>
        <w:rPr>
          <w:sz w:val="20"/>
          <w:vertAlign w:val="superscript"/>
        </w:rPr>
        <w:t xml:space="preserve"> </w:t>
      </w:r>
      <w:r>
        <w:t>and Accountable (“A”) for the creation and upkeep of an active and up-to-date inventory of all encryption keys and the technologies and/or IT Assets related to those keys in order to ensure all key management activities (</w:t>
      </w:r>
      <w:r>
        <w:rPr>
          <w:i/>
        </w:rPr>
        <w:t>e.g.</w:t>
      </w:r>
      <w:r>
        <w:t xml:space="preserve">, rotation, renewal) are completed, as required. </w:t>
      </w:r>
    </w:p>
    <w:p w14:paraId="2D3540DE" w14:textId="77777777" w:rsidR="005C53C4" w:rsidRDefault="00BB31FC">
      <w:pPr>
        <w:spacing w:after="0" w:line="259" w:lineRule="auto"/>
        <w:ind w:left="0" w:right="0" w:firstLine="0"/>
        <w:jc w:val="left"/>
      </w:pPr>
      <w:r>
        <w:rPr>
          <w:sz w:val="21"/>
        </w:rPr>
        <w:t xml:space="preserve"> </w:t>
      </w:r>
    </w:p>
    <w:p w14:paraId="6F06411D" w14:textId="77777777" w:rsidR="005C53C4" w:rsidRDefault="00BB31FC">
      <w:pPr>
        <w:ind w:left="715" w:right="0"/>
      </w:pPr>
      <w:r>
        <w:rPr>
          <w:b/>
        </w:rPr>
        <w:t xml:space="preserve">Senior Management: </w:t>
      </w:r>
      <w:r>
        <w:t xml:space="preserve">Members of management and business units are responsible for implementing this Policy, ensuring compliance and understanding of this Policy as well as developing procedures for his/her unit, to the extent needed, that align with the requirements of this Policy. </w:t>
      </w:r>
    </w:p>
    <w:p w14:paraId="5DFCE5C7" w14:textId="77777777" w:rsidR="005C53C4" w:rsidRDefault="00BB31FC">
      <w:pPr>
        <w:spacing w:after="0" w:line="259" w:lineRule="auto"/>
        <w:ind w:left="701" w:right="0" w:firstLine="0"/>
        <w:jc w:val="left"/>
      </w:pPr>
      <w:r>
        <w:rPr>
          <w:b/>
        </w:rPr>
        <w:t xml:space="preserve"> </w:t>
      </w:r>
    </w:p>
    <w:p w14:paraId="4A07E107" w14:textId="77777777" w:rsidR="005C53C4" w:rsidRDefault="00BB31FC">
      <w:pPr>
        <w:ind w:left="715" w:right="0"/>
      </w:pPr>
      <w:r>
        <w:rPr>
          <w:b/>
        </w:rPr>
        <w:t xml:space="preserve">Information Technology (“IT”): </w:t>
      </w:r>
      <w:r>
        <w:t>IT is Responsible (“R”)</w:t>
      </w:r>
      <w:r>
        <w:rPr>
          <w:rFonts w:ascii="Arial" w:eastAsia="Arial" w:hAnsi="Arial" w:cs="Arial"/>
          <w:sz w:val="20"/>
          <w:vertAlign w:val="superscript"/>
        </w:rPr>
        <w:t xml:space="preserve"> </w:t>
      </w:r>
      <w:r>
        <w:t>and Accountable (“A”)</w:t>
      </w:r>
      <w:r>
        <w:rPr>
          <w:rFonts w:ascii="Arial" w:eastAsia="Arial" w:hAnsi="Arial" w:cs="Arial"/>
          <w:sz w:val="20"/>
          <w:vertAlign w:val="superscript"/>
        </w:rPr>
        <w:t xml:space="preserve"> </w:t>
      </w:r>
      <w:r>
        <w:t xml:space="preserve">to assign an individual within IT to be the Key Owner (coupled with the IT Asset associated with the aforementioned key) to perform all the various key management activities, to the extent needed, that align with the requirements of this Policy. </w:t>
      </w:r>
    </w:p>
    <w:p w14:paraId="2B50AC4D" w14:textId="77777777" w:rsidR="005C53C4" w:rsidRDefault="00BB31FC">
      <w:pPr>
        <w:spacing w:after="0" w:line="259" w:lineRule="auto"/>
        <w:ind w:left="701" w:right="0" w:firstLine="0"/>
        <w:jc w:val="left"/>
      </w:pPr>
      <w:r>
        <w:rPr>
          <w:b/>
        </w:rPr>
        <w:t xml:space="preserve"> </w:t>
      </w:r>
    </w:p>
    <w:p w14:paraId="50EEC8E2" w14:textId="77777777" w:rsidR="005C53C4" w:rsidRDefault="00BB31FC">
      <w:pPr>
        <w:ind w:left="715" w:right="0"/>
      </w:pPr>
      <w:r>
        <w:rPr>
          <w:b/>
        </w:rPr>
        <w:t>Internal Audit (“IA”)</w:t>
      </w:r>
      <w:r>
        <w:t xml:space="preserve">: The Internal Audit team is responsible for the periodic audit of this Policy. Internal Audit will review the processes and any related gaps will be identified as findings to be monitored and remediated. </w:t>
      </w:r>
    </w:p>
    <w:p w14:paraId="739D67CE" w14:textId="77777777" w:rsidR="005C53C4" w:rsidRDefault="00BB31FC">
      <w:pPr>
        <w:spacing w:after="0" w:line="259" w:lineRule="auto"/>
        <w:ind w:left="0" w:right="0" w:firstLine="0"/>
        <w:jc w:val="left"/>
      </w:pPr>
      <w:r>
        <w:t xml:space="preserve"> </w:t>
      </w:r>
    </w:p>
    <w:p w14:paraId="78A444A4" w14:textId="77777777" w:rsidR="005C53C4" w:rsidRDefault="00BB31FC">
      <w:pPr>
        <w:spacing w:after="0" w:line="259" w:lineRule="auto"/>
        <w:ind w:left="696" w:right="0"/>
        <w:jc w:val="left"/>
      </w:pPr>
      <w:r>
        <w:rPr>
          <w:b/>
        </w:rPr>
        <w:t xml:space="preserve">Legal Contact: </w:t>
      </w:r>
      <w:r>
        <w:rPr>
          <w:i/>
        </w:rPr>
        <w:t>See Section II – Definitions</w:t>
      </w:r>
      <w:r>
        <w:t xml:space="preserve">. </w:t>
      </w:r>
    </w:p>
    <w:p w14:paraId="50EA3CB1" w14:textId="77777777" w:rsidR="005C53C4" w:rsidRDefault="00BB31FC">
      <w:pPr>
        <w:spacing w:after="0" w:line="259" w:lineRule="auto"/>
        <w:ind w:left="0" w:right="0" w:firstLine="0"/>
        <w:jc w:val="left"/>
      </w:pPr>
      <w:r>
        <w:t xml:space="preserve"> </w:t>
      </w:r>
    </w:p>
    <w:p w14:paraId="4527288B" w14:textId="77777777" w:rsidR="005C53C4" w:rsidRDefault="00BB31FC">
      <w:pPr>
        <w:spacing w:after="0" w:line="259" w:lineRule="auto"/>
        <w:ind w:left="709" w:right="0"/>
        <w:jc w:val="left"/>
      </w:pPr>
      <w:r>
        <w:rPr>
          <w:b/>
        </w:rPr>
        <w:t xml:space="preserve">Policies and Procedures Administrator (“PPA”): </w:t>
      </w:r>
      <w:r>
        <w:rPr>
          <w:i/>
        </w:rPr>
        <w:t>See Section II – Definitions</w:t>
      </w:r>
      <w:r>
        <w:t xml:space="preserve">. </w:t>
      </w:r>
    </w:p>
    <w:p w14:paraId="0A4B38F6" w14:textId="77777777" w:rsidR="005C53C4" w:rsidRDefault="00BB31FC">
      <w:pPr>
        <w:spacing w:after="0" w:line="259" w:lineRule="auto"/>
        <w:ind w:left="0" w:right="0" w:firstLine="0"/>
        <w:jc w:val="left"/>
      </w:pPr>
      <w:r>
        <w:t xml:space="preserve"> </w:t>
      </w:r>
    </w:p>
    <w:p w14:paraId="02D4EE64" w14:textId="77777777" w:rsidR="005C53C4" w:rsidRDefault="00BB31FC">
      <w:pPr>
        <w:spacing w:after="0" w:line="259" w:lineRule="auto"/>
        <w:ind w:left="696" w:right="0"/>
        <w:jc w:val="left"/>
      </w:pPr>
      <w:r>
        <w:rPr>
          <w:b/>
        </w:rPr>
        <w:t xml:space="preserve">Policy Owner: </w:t>
      </w:r>
      <w:r>
        <w:rPr>
          <w:i/>
        </w:rPr>
        <w:t>See Section II – Definitions</w:t>
      </w:r>
      <w:r>
        <w:t xml:space="preserve">. </w:t>
      </w:r>
    </w:p>
    <w:p w14:paraId="3DCA2E92" w14:textId="77777777" w:rsidR="005C53C4" w:rsidRDefault="00BB31FC">
      <w:pPr>
        <w:spacing w:after="0" w:line="259" w:lineRule="auto"/>
        <w:ind w:left="0" w:right="0" w:firstLine="0"/>
        <w:jc w:val="left"/>
      </w:pPr>
      <w:r>
        <w:t xml:space="preserve"> </w:t>
      </w:r>
    </w:p>
    <w:p w14:paraId="10697262" w14:textId="77777777" w:rsidR="005C53C4" w:rsidRDefault="00BB31FC">
      <w:pPr>
        <w:ind w:left="715" w:right="0"/>
      </w:pPr>
      <w:r>
        <w:rPr>
          <w:b/>
        </w:rPr>
        <w:t>Risk Management</w:t>
      </w:r>
      <w:r>
        <w:t xml:space="preserve">: Risk Management, in conjunction with Legal, determines the initial Designated Management Committee, Designated Board Committee (or Board, as appropriate), and Policy Level of the Policy and the Regular Board Review Cycle for this Policy, and re-evaluates the same at least annually. </w:t>
      </w:r>
    </w:p>
    <w:p w14:paraId="3855CDD4" w14:textId="77777777" w:rsidR="005C53C4" w:rsidRDefault="00BB31FC">
      <w:pPr>
        <w:spacing w:after="0" w:line="259" w:lineRule="auto"/>
        <w:ind w:left="0" w:right="0" w:firstLine="0"/>
        <w:jc w:val="left"/>
      </w:pPr>
      <w:r>
        <w:t xml:space="preserve"> </w:t>
      </w:r>
      <w:r>
        <w:tab/>
        <w:t xml:space="preserve"> </w:t>
      </w:r>
    </w:p>
    <w:p w14:paraId="4EC608A5" w14:textId="77777777" w:rsidR="005C53C4" w:rsidRDefault="00BB31FC">
      <w:pPr>
        <w:pStyle w:val="Heading1"/>
        <w:tabs>
          <w:tab w:val="center" w:pos="351"/>
          <w:tab w:val="center" w:pos="1987"/>
        </w:tabs>
        <w:ind w:left="0" w:firstLine="0"/>
      </w:pPr>
      <w:bookmarkStart w:id="32" w:name="_Toc20228"/>
      <w:r>
        <w:rPr>
          <w:b w:val="0"/>
          <w:color w:val="000000"/>
          <w:sz w:val="22"/>
        </w:rPr>
        <w:lastRenderedPageBreak/>
        <w:tab/>
      </w:r>
      <w:r>
        <w:t>X.</w:t>
      </w:r>
      <w:r>
        <w:rPr>
          <w:rFonts w:ascii="Arial" w:eastAsia="Arial" w:hAnsi="Arial" w:cs="Arial"/>
        </w:rPr>
        <w:t xml:space="preserve"> </w:t>
      </w:r>
      <w:r>
        <w:rPr>
          <w:rFonts w:ascii="Arial" w:eastAsia="Arial" w:hAnsi="Arial" w:cs="Arial"/>
        </w:rPr>
        <w:tab/>
      </w:r>
      <w:r>
        <w:t xml:space="preserve">RECORD RETENTION </w:t>
      </w:r>
      <w:bookmarkEnd w:id="32"/>
    </w:p>
    <w:p w14:paraId="1E46787C" w14:textId="77777777" w:rsidR="005C53C4" w:rsidRDefault="00BB31FC">
      <w:pPr>
        <w:spacing w:after="19" w:line="259" w:lineRule="auto"/>
        <w:ind w:left="0" w:right="0" w:firstLine="0"/>
        <w:jc w:val="left"/>
      </w:pPr>
      <w:r>
        <w:rPr>
          <w:b/>
          <w:sz w:val="18"/>
        </w:rPr>
        <w:t xml:space="preserve"> </w:t>
      </w:r>
    </w:p>
    <w:p w14:paraId="1088FF06" w14:textId="77777777" w:rsidR="005C53C4" w:rsidRDefault="00BB31FC">
      <w:pPr>
        <w:ind w:left="715" w:right="0"/>
      </w:pPr>
      <w:r>
        <w:t xml:space="preserve">Any records created as a result of this Policy should be held for a period of 7 years pursuant to the Bank’s Record Retention Policy. Should records created as a result of this Policy require a different retention period (either a shorter or longer time period), the Policy Owner (in conjunction with the relevant business area leader) must describe the rationale for a different retention period and share the rationale with the Designated Management Committee. </w:t>
      </w:r>
    </w:p>
    <w:p w14:paraId="72AC31B7" w14:textId="77777777" w:rsidR="005C53C4" w:rsidRDefault="00BB31FC">
      <w:pPr>
        <w:spacing w:after="34" w:line="259" w:lineRule="auto"/>
        <w:ind w:left="699" w:right="0" w:firstLine="0"/>
        <w:jc w:val="left"/>
      </w:pPr>
      <w:r>
        <w:t xml:space="preserve"> </w:t>
      </w:r>
    </w:p>
    <w:p w14:paraId="52FC1D95" w14:textId="77777777" w:rsidR="005C53C4" w:rsidRDefault="00BB31FC">
      <w:pPr>
        <w:pStyle w:val="Heading1"/>
        <w:tabs>
          <w:tab w:val="center" w:pos="383"/>
          <w:tab w:val="center" w:pos="3087"/>
        </w:tabs>
        <w:ind w:left="0" w:firstLine="0"/>
      </w:pPr>
      <w:bookmarkStart w:id="33" w:name="_Toc20229"/>
      <w:r>
        <w:rPr>
          <w:b w:val="0"/>
          <w:color w:val="000000"/>
          <w:sz w:val="22"/>
        </w:rPr>
        <w:tab/>
      </w:r>
      <w:r>
        <w:t>XI.</w:t>
      </w:r>
      <w:r>
        <w:rPr>
          <w:rFonts w:ascii="Arial" w:eastAsia="Arial" w:hAnsi="Arial" w:cs="Arial"/>
        </w:rPr>
        <w:t xml:space="preserve"> </w:t>
      </w:r>
      <w:r>
        <w:rPr>
          <w:rFonts w:ascii="Arial" w:eastAsia="Arial" w:hAnsi="Arial" w:cs="Arial"/>
        </w:rPr>
        <w:tab/>
      </w:r>
      <w:r>
        <w:t xml:space="preserve">QUESTIONS AND CONTACT INFORMATION </w:t>
      </w:r>
      <w:bookmarkEnd w:id="33"/>
    </w:p>
    <w:p w14:paraId="2D07D0BF" w14:textId="77777777" w:rsidR="005C53C4" w:rsidRDefault="00BB31FC">
      <w:pPr>
        <w:spacing w:after="19" w:line="259" w:lineRule="auto"/>
        <w:ind w:left="0" w:right="0" w:firstLine="0"/>
        <w:jc w:val="left"/>
      </w:pPr>
      <w:r>
        <w:rPr>
          <w:b/>
          <w:sz w:val="18"/>
        </w:rPr>
        <w:t xml:space="preserve"> </w:t>
      </w:r>
    </w:p>
    <w:p w14:paraId="1FDFED48" w14:textId="77777777" w:rsidR="005C53C4" w:rsidRDefault="00BB31FC">
      <w:pPr>
        <w:ind w:left="715" w:right="0"/>
      </w:pPr>
      <w:r>
        <w:t xml:space="preserve">Questions regarding compliance with this Policy may be addressed to the Policy Owner listed in the tracking chart on the first page. </w:t>
      </w:r>
    </w:p>
    <w:p w14:paraId="6C9E97FA" w14:textId="77777777" w:rsidR="005C53C4" w:rsidRDefault="00BB31FC">
      <w:pPr>
        <w:spacing w:after="33" w:line="259" w:lineRule="auto"/>
        <w:ind w:left="699" w:right="0" w:firstLine="0"/>
        <w:jc w:val="left"/>
      </w:pPr>
      <w:r>
        <w:t xml:space="preserve"> </w:t>
      </w:r>
    </w:p>
    <w:p w14:paraId="1B395433" w14:textId="77777777" w:rsidR="005C53C4" w:rsidRDefault="00BB31FC">
      <w:pPr>
        <w:pStyle w:val="Heading1"/>
        <w:tabs>
          <w:tab w:val="center" w:pos="415"/>
          <w:tab w:val="center" w:pos="2612"/>
        </w:tabs>
        <w:ind w:left="0" w:firstLine="0"/>
      </w:pPr>
      <w:bookmarkStart w:id="34" w:name="_Toc20230"/>
      <w:r>
        <w:rPr>
          <w:b w:val="0"/>
          <w:color w:val="000000"/>
          <w:sz w:val="22"/>
        </w:rPr>
        <w:tab/>
      </w:r>
      <w:r>
        <w:t>XII.</w:t>
      </w:r>
      <w:r>
        <w:rPr>
          <w:rFonts w:ascii="Arial" w:eastAsia="Arial" w:hAnsi="Arial" w:cs="Arial"/>
        </w:rPr>
        <w:t xml:space="preserve"> </w:t>
      </w:r>
      <w:r>
        <w:rPr>
          <w:rFonts w:ascii="Arial" w:eastAsia="Arial" w:hAnsi="Arial" w:cs="Arial"/>
        </w:rPr>
        <w:tab/>
      </w:r>
      <w:r>
        <w:t xml:space="preserve">LIST OF REFERENCE DOCUMENTS </w:t>
      </w:r>
      <w:bookmarkEnd w:id="34"/>
    </w:p>
    <w:p w14:paraId="015FDE1B" w14:textId="77777777" w:rsidR="005C53C4" w:rsidRDefault="00BB31FC">
      <w:pPr>
        <w:spacing w:after="32" w:line="259" w:lineRule="auto"/>
        <w:ind w:left="0" w:right="0" w:firstLine="0"/>
        <w:jc w:val="left"/>
      </w:pPr>
      <w:r>
        <w:rPr>
          <w:b/>
          <w:sz w:val="20"/>
        </w:rPr>
        <w:t xml:space="preserve"> </w:t>
      </w:r>
    </w:p>
    <w:p w14:paraId="55D8606A" w14:textId="77777777" w:rsidR="005C53C4" w:rsidRDefault="00BB31FC">
      <w:pPr>
        <w:numPr>
          <w:ilvl w:val="0"/>
          <w:numId w:val="3"/>
        </w:numPr>
        <w:ind w:right="0" w:hanging="360"/>
      </w:pPr>
      <w:r>
        <w:t xml:space="preserve">Data Governance Policy </w:t>
      </w:r>
    </w:p>
    <w:p w14:paraId="68F79B99" w14:textId="77777777" w:rsidR="005C53C4" w:rsidRDefault="00BB31FC">
      <w:pPr>
        <w:numPr>
          <w:ilvl w:val="0"/>
          <w:numId w:val="3"/>
        </w:numPr>
        <w:ind w:right="0" w:hanging="360"/>
      </w:pPr>
      <w:r>
        <w:t xml:space="preserve">AFH IT Asset Management Policy </w:t>
      </w:r>
    </w:p>
    <w:p w14:paraId="7E1920C2" w14:textId="77777777" w:rsidR="005C53C4" w:rsidRDefault="00BB31FC">
      <w:pPr>
        <w:numPr>
          <w:ilvl w:val="0"/>
          <w:numId w:val="3"/>
        </w:numPr>
        <w:ind w:right="0" w:hanging="360"/>
      </w:pPr>
      <w:r>
        <w:t xml:space="preserve">Data Classification Policy </w:t>
      </w:r>
    </w:p>
    <w:p w14:paraId="250AAD10" w14:textId="77777777" w:rsidR="005C53C4" w:rsidRDefault="00BB31FC">
      <w:pPr>
        <w:numPr>
          <w:ilvl w:val="0"/>
          <w:numId w:val="3"/>
        </w:numPr>
        <w:ind w:right="0" w:hanging="360"/>
      </w:pPr>
      <w:r>
        <w:t xml:space="preserve">Encryption Standard </w:t>
      </w:r>
    </w:p>
    <w:p w14:paraId="259DF896" w14:textId="77777777" w:rsidR="005C53C4" w:rsidRDefault="00BB31FC">
      <w:pPr>
        <w:numPr>
          <w:ilvl w:val="0"/>
          <w:numId w:val="3"/>
        </w:numPr>
        <w:ind w:right="0" w:hanging="360"/>
      </w:pPr>
      <w:r>
        <w:t xml:space="preserve">Exception to Policy Procedure </w:t>
      </w:r>
    </w:p>
    <w:p w14:paraId="385647B1" w14:textId="77777777" w:rsidR="005C53C4" w:rsidRDefault="00BB31FC">
      <w:pPr>
        <w:numPr>
          <w:ilvl w:val="0"/>
          <w:numId w:val="3"/>
        </w:numPr>
        <w:ind w:right="0" w:hanging="360"/>
      </w:pPr>
      <w:r>
        <w:t xml:space="preserve">Encryption Procedure </w:t>
      </w:r>
    </w:p>
    <w:p w14:paraId="610929CA" w14:textId="77777777" w:rsidR="005C53C4" w:rsidRDefault="00BB31FC">
      <w:pPr>
        <w:numPr>
          <w:ilvl w:val="0"/>
          <w:numId w:val="3"/>
        </w:numPr>
        <w:ind w:right="0" w:hanging="360"/>
      </w:pPr>
      <w:r>
        <w:t xml:space="preserve">IT/InfoSec RACI Matrix </w:t>
      </w:r>
    </w:p>
    <w:p w14:paraId="37951814" w14:textId="77777777" w:rsidR="005C53C4" w:rsidRDefault="00BB31FC">
      <w:pPr>
        <w:spacing w:after="75" w:line="259" w:lineRule="auto"/>
        <w:ind w:left="0" w:right="0" w:firstLine="0"/>
        <w:jc w:val="left"/>
      </w:pPr>
      <w:r>
        <w:rPr>
          <w:b/>
          <w:sz w:val="18"/>
        </w:rPr>
        <w:t xml:space="preserve"> </w:t>
      </w:r>
    </w:p>
    <w:p w14:paraId="6DC98E1B" w14:textId="77777777" w:rsidR="005C53C4" w:rsidRDefault="00BB31FC">
      <w:pPr>
        <w:pStyle w:val="Heading1"/>
        <w:tabs>
          <w:tab w:val="center" w:pos="447"/>
          <w:tab w:val="center" w:pos="1909"/>
        </w:tabs>
        <w:ind w:left="0" w:firstLine="0"/>
      </w:pPr>
      <w:bookmarkStart w:id="35" w:name="_Toc20231"/>
      <w:r>
        <w:rPr>
          <w:b w:val="0"/>
          <w:color w:val="000000"/>
          <w:sz w:val="22"/>
        </w:rPr>
        <w:tab/>
      </w:r>
      <w:r>
        <w:t>XIII.</w:t>
      </w:r>
      <w:r>
        <w:rPr>
          <w:rFonts w:ascii="Arial" w:eastAsia="Arial" w:hAnsi="Arial" w:cs="Arial"/>
        </w:rPr>
        <w:t xml:space="preserve"> </w:t>
      </w:r>
      <w:r>
        <w:rPr>
          <w:rFonts w:ascii="Arial" w:eastAsia="Arial" w:hAnsi="Arial" w:cs="Arial"/>
        </w:rPr>
        <w:tab/>
      </w:r>
      <w:r>
        <w:t xml:space="preserve">REVISION HISTORY </w:t>
      </w:r>
      <w:bookmarkEnd w:id="35"/>
    </w:p>
    <w:p w14:paraId="685D8FA7" w14:textId="77777777" w:rsidR="005C53C4" w:rsidRDefault="00BB31FC">
      <w:pPr>
        <w:spacing w:after="0" w:line="259" w:lineRule="auto"/>
        <w:ind w:left="0" w:right="0" w:firstLine="0"/>
        <w:jc w:val="left"/>
      </w:pPr>
      <w:r>
        <w:rPr>
          <w:b/>
          <w:sz w:val="24"/>
        </w:rPr>
        <w:t xml:space="preserve"> </w:t>
      </w:r>
    </w:p>
    <w:tbl>
      <w:tblPr>
        <w:tblStyle w:val="TableGrid"/>
        <w:tblW w:w="9615" w:type="dxa"/>
        <w:tblInd w:w="13" w:type="dxa"/>
        <w:tblCellMar>
          <w:top w:w="53" w:type="dxa"/>
          <w:right w:w="9" w:type="dxa"/>
        </w:tblCellMar>
        <w:tblLook w:val="04A0" w:firstRow="1" w:lastRow="0" w:firstColumn="1" w:lastColumn="0" w:noHBand="0" w:noVBand="1"/>
      </w:tblPr>
      <w:tblGrid>
        <w:gridCol w:w="891"/>
        <w:gridCol w:w="2029"/>
        <w:gridCol w:w="2256"/>
        <w:gridCol w:w="1932"/>
        <w:gridCol w:w="2507"/>
      </w:tblGrid>
      <w:tr w:rsidR="005C53C4" w14:paraId="4619EA82" w14:textId="77777777">
        <w:trPr>
          <w:trHeight w:val="590"/>
        </w:trPr>
        <w:tc>
          <w:tcPr>
            <w:tcW w:w="880" w:type="dxa"/>
            <w:tcBorders>
              <w:top w:val="single" w:sz="8" w:space="0" w:color="000000"/>
              <w:left w:val="single" w:sz="8" w:space="0" w:color="000000"/>
              <w:bottom w:val="single" w:sz="8" w:space="0" w:color="000000"/>
              <w:right w:val="single" w:sz="8" w:space="0" w:color="000000"/>
            </w:tcBorders>
            <w:shd w:val="clear" w:color="auto" w:fill="95B3D7"/>
          </w:tcPr>
          <w:p w14:paraId="685CDE98" w14:textId="77777777" w:rsidR="005C53C4" w:rsidRDefault="00BB31FC">
            <w:pPr>
              <w:spacing w:after="0" w:line="259" w:lineRule="auto"/>
              <w:ind w:left="110" w:right="0" w:firstLine="0"/>
              <w:jc w:val="left"/>
            </w:pPr>
            <w:r>
              <w:rPr>
                <w:b/>
                <w:color w:val="1C1C1C"/>
                <w:sz w:val="24"/>
              </w:rPr>
              <w:t>Version</w:t>
            </w:r>
          </w:p>
        </w:tc>
        <w:tc>
          <w:tcPr>
            <w:tcW w:w="2033" w:type="dxa"/>
            <w:tcBorders>
              <w:top w:val="single" w:sz="8" w:space="0" w:color="000000"/>
              <w:left w:val="single" w:sz="8" w:space="0" w:color="000000"/>
              <w:bottom w:val="single" w:sz="8" w:space="0" w:color="000000"/>
              <w:right w:val="single" w:sz="8" w:space="0" w:color="000000"/>
            </w:tcBorders>
            <w:shd w:val="clear" w:color="auto" w:fill="95B3D7"/>
          </w:tcPr>
          <w:p w14:paraId="4DD460C2" w14:textId="77777777" w:rsidR="005C53C4" w:rsidRDefault="00BB31FC">
            <w:pPr>
              <w:tabs>
                <w:tab w:val="center" w:pos="673"/>
              </w:tabs>
              <w:spacing w:after="0" w:line="259" w:lineRule="auto"/>
              <w:ind w:left="-10" w:right="0" w:firstLine="0"/>
              <w:jc w:val="left"/>
            </w:pPr>
            <w:r>
              <w:rPr>
                <w:b/>
                <w:sz w:val="24"/>
              </w:rPr>
              <w:t xml:space="preserve"> </w:t>
            </w:r>
            <w:r>
              <w:rPr>
                <w:b/>
                <w:sz w:val="24"/>
              </w:rPr>
              <w:tab/>
            </w:r>
            <w:r>
              <w:rPr>
                <w:b/>
                <w:color w:val="1C1C1C"/>
                <w:sz w:val="24"/>
              </w:rPr>
              <w:t>Date</w:t>
            </w:r>
            <w:r>
              <w:rPr>
                <w:b/>
                <w:sz w:val="24"/>
              </w:rPr>
              <w:t xml:space="preserve"> </w:t>
            </w:r>
          </w:p>
        </w:tc>
        <w:tc>
          <w:tcPr>
            <w:tcW w:w="2257" w:type="dxa"/>
            <w:tcBorders>
              <w:top w:val="single" w:sz="8" w:space="0" w:color="000000"/>
              <w:left w:val="single" w:sz="8" w:space="0" w:color="000000"/>
              <w:bottom w:val="single" w:sz="8" w:space="0" w:color="000000"/>
              <w:right w:val="single" w:sz="8" w:space="0" w:color="000000"/>
            </w:tcBorders>
            <w:shd w:val="clear" w:color="auto" w:fill="95B3D7"/>
          </w:tcPr>
          <w:p w14:paraId="6790CFC3" w14:textId="77777777" w:rsidR="005C53C4" w:rsidRDefault="00BB31FC">
            <w:pPr>
              <w:spacing w:after="0" w:line="259" w:lineRule="auto"/>
              <w:ind w:left="703" w:right="0" w:firstLine="0"/>
              <w:jc w:val="left"/>
            </w:pPr>
            <w:r>
              <w:rPr>
                <w:b/>
                <w:color w:val="1C1C1C"/>
                <w:sz w:val="24"/>
              </w:rPr>
              <w:t>Description of Change</w:t>
            </w:r>
            <w:r>
              <w:rPr>
                <w:b/>
                <w:sz w:val="24"/>
              </w:rPr>
              <w:t xml:space="preserve"> </w:t>
            </w:r>
          </w:p>
        </w:tc>
        <w:tc>
          <w:tcPr>
            <w:tcW w:w="1934" w:type="dxa"/>
            <w:tcBorders>
              <w:top w:val="single" w:sz="8" w:space="0" w:color="000000"/>
              <w:left w:val="single" w:sz="8" w:space="0" w:color="000000"/>
              <w:bottom w:val="single" w:sz="8" w:space="0" w:color="000000"/>
              <w:right w:val="single" w:sz="8" w:space="0" w:color="000000"/>
            </w:tcBorders>
            <w:shd w:val="clear" w:color="auto" w:fill="95B3D7"/>
          </w:tcPr>
          <w:p w14:paraId="397F4B26" w14:textId="77777777" w:rsidR="005C53C4" w:rsidRDefault="00BB31FC">
            <w:pPr>
              <w:spacing w:after="0" w:line="259" w:lineRule="auto"/>
              <w:ind w:left="506" w:right="0" w:firstLine="0"/>
              <w:jc w:val="left"/>
            </w:pPr>
            <w:r>
              <w:rPr>
                <w:b/>
                <w:color w:val="1C1C1C"/>
                <w:sz w:val="24"/>
              </w:rPr>
              <w:t>Author</w:t>
            </w:r>
            <w:r>
              <w:rPr>
                <w:b/>
                <w:sz w:val="24"/>
              </w:rPr>
              <w:t xml:space="preserve"> </w:t>
            </w:r>
          </w:p>
        </w:tc>
        <w:tc>
          <w:tcPr>
            <w:tcW w:w="2511" w:type="dxa"/>
            <w:tcBorders>
              <w:top w:val="single" w:sz="8" w:space="0" w:color="000000"/>
              <w:left w:val="single" w:sz="8" w:space="0" w:color="000000"/>
              <w:bottom w:val="single" w:sz="8" w:space="0" w:color="000000"/>
              <w:right w:val="single" w:sz="8" w:space="0" w:color="000000"/>
            </w:tcBorders>
            <w:shd w:val="clear" w:color="auto" w:fill="95B3D7"/>
          </w:tcPr>
          <w:p w14:paraId="6372CC71" w14:textId="77777777" w:rsidR="005C53C4" w:rsidRDefault="00BB31FC">
            <w:pPr>
              <w:spacing w:after="0" w:line="259" w:lineRule="auto"/>
              <w:ind w:left="329" w:right="0" w:firstLine="0"/>
              <w:jc w:val="left"/>
            </w:pPr>
            <w:r>
              <w:rPr>
                <w:b/>
                <w:color w:val="1C1C1C"/>
                <w:sz w:val="24"/>
              </w:rPr>
              <w:t>Approver</w:t>
            </w:r>
            <w:r>
              <w:rPr>
                <w:b/>
                <w:sz w:val="24"/>
              </w:rPr>
              <w:t xml:space="preserve"> </w:t>
            </w:r>
          </w:p>
        </w:tc>
      </w:tr>
      <w:tr w:rsidR="005C53C4" w14:paraId="37DBEE19" w14:textId="77777777">
        <w:trPr>
          <w:trHeight w:val="744"/>
        </w:trPr>
        <w:tc>
          <w:tcPr>
            <w:tcW w:w="880" w:type="dxa"/>
            <w:tcBorders>
              <w:top w:val="single" w:sz="8" w:space="0" w:color="000000"/>
              <w:left w:val="single" w:sz="8" w:space="0" w:color="000000"/>
              <w:bottom w:val="single" w:sz="8" w:space="0" w:color="000000"/>
              <w:right w:val="single" w:sz="8" w:space="0" w:color="000000"/>
            </w:tcBorders>
          </w:tcPr>
          <w:p w14:paraId="6B4666CC" w14:textId="77777777" w:rsidR="005C53C4" w:rsidRDefault="00BB31FC">
            <w:pPr>
              <w:spacing w:after="0" w:line="259" w:lineRule="auto"/>
              <w:ind w:left="8" w:right="0" w:firstLine="0"/>
              <w:jc w:val="left"/>
            </w:pPr>
            <w:r>
              <w:t xml:space="preserve">1.0 </w:t>
            </w:r>
          </w:p>
        </w:tc>
        <w:tc>
          <w:tcPr>
            <w:tcW w:w="2033" w:type="dxa"/>
            <w:tcBorders>
              <w:top w:val="single" w:sz="8" w:space="0" w:color="000000"/>
              <w:left w:val="single" w:sz="8" w:space="0" w:color="000000"/>
              <w:bottom w:val="single" w:sz="8" w:space="0" w:color="000000"/>
              <w:right w:val="single" w:sz="8" w:space="0" w:color="000000"/>
            </w:tcBorders>
          </w:tcPr>
          <w:p w14:paraId="06E29DB1" w14:textId="77777777" w:rsidR="005C53C4" w:rsidRDefault="00BB31FC">
            <w:pPr>
              <w:spacing w:after="0" w:line="259" w:lineRule="auto"/>
              <w:ind w:left="10" w:right="0" w:firstLine="0"/>
              <w:jc w:val="left"/>
            </w:pPr>
            <w:r>
              <w:t xml:space="preserve">10/23/2019 </w:t>
            </w:r>
          </w:p>
        </w:tc>
        <w:tc>
          <w:tcPr>
            <w:tcW w:w="2257" w:type="dxa"/>
            <w:tcBorders>
              <w:top w:val="single" w:sz="8" w:space="0" w:color="000000"/>
              <w:left w:val="single" w:sz="8" w:space="0" w:color="000000"/>
              <w:bottom w:val="single" w:sz="8" w:space="0" w:color="000000"/>
              <w:right w:val="single" w:sz="8" w:space="0" w:color="000000"/>
            </w:tcBorders>
          </w:tcPr>
          <w:p w14:paraId="3EC85343" w14:textId="77777777" w:rsidR="005C53C4" w:rsidRDefault="00BB31FC">
            <w:pPr>
              <w:spacing w:after="0" w:line="259" w:lineRule="auto"/>
              <w:ind w:left="10" w:right="0" w:firstLine="0"/>
              <w:jc w:val="left"/>
            </w:pPr>
            <w:r>
              <w:t xml:space="preserve">Creation of Encryption Policy </w:t>
            </w:r>
          </w:p>
        </w:tc>
        <w:tc>
          <w:tcPr>
            <w:tcW w:w="1934" w:type="dxa"/>
            <w:tcBorders>
              <w:top w:val="single" w:sz="8" w:space="0" w:color="000000"/>
              <w:left w:val="single" w:sz="8" w:space="0" w:color="000000"/>
              <w:bottom w:val="single" w:sz="8" w:space="0" w:color="000000"/>
              <w:right w:val="single" w:sz="8" w:space="0" w:color="000000"/>
            </w:tcBorders>
          </w:tcPr>
          <w:p w14:paraId="262F0184" w14:textId="77777777" w:rsidR="005C53C4" w:rsidRDefault="00BB31FC">
            <w:pPr>
              <w:spacing w:after="0" w:line="259" w:lineRule="auto"/>
              <w:ind w:left="11" w:right="0" w:firstLine="0"/>
              <w:jc w:val="left"/>
            </w:pPr>
            <w:r>
              <w:t xml:space="preserve">Chief Technology Officer (“CTO”) </w:t>
            </w:r>
          </w:p>
        </w:tc>
        <w:tc>
          <w:tcPr>
            <w:tcW w:w="2511" w:type="dxa"/>
            <w:tcBorders>
              <w:top w:val="single" w:sz="8" w:space="0" w:color="000000"/>
              <w:left w:val="single" w:sz="8" w:space="0" w:color="000000"/>
              <w:bottom w:val="single" w:sz="8" w:space="0" w:color="000000"/>
              <w:right w:val="single" w:sz="8" w:space="0" w:color="000000"/>
            </w:tcBorders>
          </w:tcPr>
          <w:p w14:paraId="7459E610" w14:textId="77777777" w:rsidR="005C53C4" w:rsidRDefault="00BB31FC">
            <w:pPr>
              <w:spacing w:after="0" w:line="259" w:lineRule="auto"/>
              <w:ind w:left="10" w:right="0" w:firstLine="0"/>
              <w:jc w:val="left"/>
            </w:pPr>
            <w:r>
              <w:t xml:space="preserve">Board Risk Committee (“BRC”) </w:t>
            </w:r>
          </w:p>
        </w:tc>
      </w:tr>
      <w:tr w:rsidR="005C53C4" w14:paraId="5C76ADFA" w14:textId="77777777">
        <w:trPr>
          <w:trHeight w:val="1274"/>
        </w:trPr>
        <w:tc>
          <w:tcPr>
            <w:tcW w:w="880" w:type="dxa"/>
            <w:tcBorders>
              <w:top w:val="single" w:sz="8" w:space="0" w:color="000000"/>
              <w:left w:val="single" w:sz="8" w:space="0" w:color="000000"/>
              <w:bottom w:val="single" w:sz="8" w:space="0" w:color="000000"/>
              <w:right w:val="single" w:sz="8" w:space="0" w:color="000000"/>
            </w:tcBorders>
          </w:tcPr>
          <w:p w14:paraId="0B49F958" w14:textId="77777777" w:rsidR="005C53C4" w:rsidRDefault="00BB31FC">
            <w:pPr>
              <w:spacing w:after="0" w:line="259" w:lineRule="auto"/>
              <w:ind w:left="8" w:right="0" w:firstLine="0"/>
              <w:jc w:val="left"/>
            </w:pPr>
            <w:r>
              <w:t xml:space="preserve">2.0 </w:t>
            </w:r>
          </w:p>
        </w:tc>
        <w:tc>
          <w:tcPr>
            <w:tcW w:w="2033" w:type="dxa"/>
            <w:tcBorders>
              <w:top w:val="single" w:sz="8" w:space="0" w:color="000000"/>
              <w:left w:val="single" w:sz="8" w:space="0" w:color="000000"/>
              <w:bottom w:val="single" w:sz="8" w:space="0" w:color="000000"/>
              <w:right w:val="single" w:sz="8" w:space="0" w:color="000000"/>
            </w:tcBorders>
          </w:tcPr>
          <w:p w14:paraId="2FEF6AA7" w14:textId="77777777" w:rsidR="005C53C4" w:rsidRDefault="00BB31FC">
            <w:pPr>
              <w:spacing w:after="0" w:line="259" w:lineRule="auto"/>
              <w:ind w:left="10" w:right="0" w:firstLine="0"/>
              <w:jc w:val="left"/>
            </w:pPr>
            <w:r>
              <w:t xml:space="preserve">2/24/2021 </w:t>
            </w:r>
          </w:p>
        </w:tc>
        <w:tc>
          <w:tcPr>
            <w:tcW w:w="2257" w:type="dxa"/>
            <w:tcBorders>
              <w:top w:val="single" w:sz="8" w:space="0" w:color="000000"/>
              <w:left w:val="single" w:sz="8" w:space="0" w:color="000000"/>
              <w:bottom w:val="single" w:sz="8" w:space="0" w:color="000000"/>
              <w:right w:val="single" w:sz="8" w:space="0" w:color="000000"/>
            </w:tcBorders>
          </w:tcPr>
          <w:p w14:paraId="0EDB5FAA" w14:textId="77777777" w:rsidR="005C53C4" w:rsidRDefault="00BB31FC">
            <w:pPr>
              <w:spacing w:after="0" w:line="259" w:lineRule="auto"/>
              <w:ind w:left="10" w:right="0" w:firstLine="0"/>
              <w:jc w:val="left"/>
            </w:pPr>
            <w:r>
              <w:t xml:space="preserve">Complete revision of Encryption Policy </w:t>
            </w:r>
          </w:p>
        </w:tc>
        <w:tc>
          <w:tcPr>
            <w:tcW w:w="1934" w:type="dxa"/>
            <w:tcBorders>
              <w:top w:val="single" w:sz="8" w:space="0" w:color="000000"/>
              <w:left w:val="single" w:sz="8" w:space="0" w:color="000000"/>
              <w:bottom w:val="single" w:sz="8" w:space="0" w:color="000000"/>
              <w:right w:val="single" w:sz="8" w:space="0" w:color="000000"/>
            </w:tcBorders>
          </w:tcPr>
          <w:p w14:paraId="10F1ABD1" w14:textId="77777777" w:rsidR="005C53C4" w:rsidRDefault="00BB31FC">
            <w:pPr>
              <w:spacing w:after="0" w:line="259" w:lineRule="auto"/>
              <w:ind w:left="11" w:right="0" w:firstLine="0"/>
              <w:jc w:val="left"/>
            </w:pPr>
            <w:r>
              <w:t xml:space="preserve">Joseph Martano </w:t>
            </w:r>
          </w:p>
          <w:p w14:paraId="2259271A" w14:textId="77777777" w:rsidR="005C53C4" w:rsidRDefault="00BB31FC">
            <w:pPr>
              <w:spacing w:after="0" w:line="259" w:lineRule="auto"/>
              <w:ind w:left="11" w:right="0" w:firstLine="0"/>
              <w:jc w:val="left"/>
            </w:pPr>
            <w:r>
              <w:t xml:space="preserve"> </w:t>
            </w:r>
          </w:p>
          <w:p w14:paraId="513DD06F" w14:textId="77777777" w:rsidR="005C53C4" w:rsidRDefault="00BB31FC">
            <w:pPr>
              <w:spacing w:after="0" w:line="259" w:lineRule="auto"/>
              <w:ind w:left="11" w:right="0" w:firstLine="0"/>
              <w:jc w:val="left"/>
            </w:pPr>
            <w:r>
              <w:t xml:space="preserve">AVP, Cyber Risk </w:t>
            </w:r>
          </w:p>
          <w:p w14:paraId="4B7210CF" w14:textId="77777777" w:rsidR="005C53C4" w:rsidRDefault="00BB31FC">
            <w:pPr>
              <w:spacing w:after="0" w:line="259" w:lineRule="auto"/>
              <w:ind w:left="11" w:right="0" w:firstLine="0"/>
              <w:jc w:val="left"/>
            </w:pPr>
            <w:r>
              <w:t xml:space="preserve">Analyst </w:t>
            </w:r>
          </w:p>
        </w:tc>
        <w:tc>
          <w:tcPr>
            <w:tcW w:w="2511" w:type="dxa"/>
            <w:tcBorders>
              <w:top w:val="single" w:sz="8" w:space="0" w:color="000000"/>
              <w:left w:val="single" w:sz="8" w:space="0" w:color="000000"/>
              <w:bottom w:val="single" w:sz="8" w:space="0" w:color="000000"/>
              <w:right w:val="single" w:sz="8" w:space="0" w:color="000000"/>
            </w:tcBorders>
          </w:tcPr>
          <w:p w14:paraId="71FBB0E9" w14:textId="77777777" w:rsidR="005C53C4" w:rsidRDefault="00BB31FC">
            <w:pPr>
              <w:spacing w:after="0" w:line="259" w:lineRule="auto"/>
              <w:ind w:left="10" w:right="0" w:firstLine="0"/>
              <w:jc w:val="left"/>
            </w:pPr>
            <w:r>
              <w:t xml:space="preserve">Management Risk </w:t>
            </w:r>
          </w:p>
          <w:p w14:paraId="5FBEC112" w14:textId="77777777" w:rsidR="005C53C4" w:rsidRDefault="00BB31FC">
            <w:pPr>
              <w:spacing w:after="0" w:line="259" w:lineRule="auto"/>
              <w:ind w:left="10" w:right="0" w:firstLine="0"/>
              <w:jc w:val="left"/>
            </w:pPr>
            <w:r>
              <w:t xml:space="preserve">Committee (“MRC”); </w:t>
            </w:r>
          </w:p>
          <w:p w14:paraId="3401B511" w14:textId="77777777" w:rsidR="005C53C4" w:rsidRDefault="00BB31FC">
            <w:pPr>
              <w:spacing w:after="0" w:line="259" w:lineRule="auto"/>
              <w:ind w:left="10" w:right="0" w:firstLine="0"/>
              <w:jc w:val="left"/>
            </w:pPr>
            <w:r>
              <w:t xml:space="preserve">Board Risk Committee </w:t>
            </w:r>
          </w:p>
          <w:p w14:paraId="408C2BBC" w14:textId="77777777" w:rsidR="005C53C4" w:rsidRDefault="00BB31FC">
            <w:pPr>
              <w:spacing w:after="0" w:line="259" w:lineRule="auto"/>
              <w:ind w:left="10" w:right="0" w:firstLine="0"/>
              <w:jc w:val="left"/>
            </w:pPr>
            <w:r>
              <w:t xml:space="preserve">(“BRC”) </w:t>
            </w:r>
          </w:p>
        </w:tc>
      </w:tr>
    </w:tbl>
    <w:p w14:paraId="4FFD3220" w14:textId="77777777" w:rsidR="005C53C4" w:rsidRDefault="00BB31FC">
      <w:pPr>
        <w:spacing w:after="0" w:line="259" w:lineRule="auto"/>
        <w:ind w:left="0" w:right="0" w:firstLine="0"/>
        <w:jc w:val="left"/>
      </w:pPr>
      <w:r>
        <w:t xml:space="preserve"> </w:t>
      </w:r>
    </w:p>
    <w:p w14:paraId="3F78DB74" w14:textId="77777777" w:rsidR="005C53C4" w:rsidRDefault="00BB31FC">
      <w:pPr>
        <w:spacing w:after="0" w:line="259" w:lineRule="auto"/>
        <w:ind w:left="0" w:right="0" w:firstLine="0"/>
        <w:jc w:val="left"/>
      </w:pPr>
      <w:r>
        <w:t xml:space="preserve"> </w:t>
      </w:r>
      <w:r>
        <w:tab/>
        <w:t xml:space="preserve"> </w:t>
      </w:r>
    </w:p>
    <w:p w14:paraId="1A87C536" w14:textId="77777777" w:rsidR="005C53C4" w:rsidRDefault="00BB31FC">
      <w:pPr>
        <w:pStyle w:val="Heading1"/>
        <w:tabs>
          <w:tab w:val="center" w:pos="454"/>
          <w:tab w:val="center" w:pos="1573"/>
        </w:tabs>
        <w:ind w:left="0" w:firstLine="0"/>
      </w:pPr>
      <w:bookmarkStart w:id="36" w:name="_Toc20232"/>
      <w:r>
        <w:rPr>
          <w:b w:val="0"/>
          <w:color w:val="000000"/>
          <w:sz w:val="22"/>
        </w:rPr>
        <w:tab/>
      </w:r>
      <w:r>
        <w:t>XIV.</w:t>
      </w:r>
      <w:r>
        <w:rPr>
          <w:rFonts w:ascii="Arial" w:eastAsia="Arial" w:hAnsi="Arial" w:cs="Arial"/>
        </w:rPr>
        <w:t xml:space="preserve"> </w:t>
      </w:r>
      <w:r>
        <w:rPr>
          <w:rFonts w:ascii="Arial" w:eastAsia="Arial" w:hAnsi="Arial" w:cs="Arial"/>
        </w:rPr>
        <w:tab/>
      </w:r>
      <w:r>
        <w:t xml:space="preserve">APPENDIX 1 </w:t>
      </w:r>
      <w:bookmarkEnd w:id="36"/>
    </w:p>
    <w:p w14:paraId="65A57AD0" w14:textId="77777777" w:rsidR="005C53C4" w:rsidRDefault="00BB31FC">
      <w:pPr>
        <w:spacing w:after="0" w:line="259" w:lineRule="auto"/>
        <w:ind w:left="0" w:right="0" w:firstLine="0"/>
        <w:jc w:val="left"/>
      </w:pPr>
      <w:r>
        <w:t xml:space="preserve"> </w:t>
      </w:r>
    </w:p>
    <w:p w14:paraId="1865615F" w14:textId="77777777" w:rsidR="005C53C4" w:rsidRDefault="00BB31FC">
      <w:pPr>
        <w:ind w:left="130" w:right="0"/>
      </w:pPr>
      <w:r>
        <w:t xml:space="preserve">Control Reference(s) </w:t>
      </w:r>
    </w:p>
    <w:tbl>
      <w:tblPr>
        <w:tblStyle w:val="TableGrid"/>
        <w:tblW w:w="9539" w:type="dxa"/>
        <w:tblInd w:w="137" w:type="dxa"/>
        <w:tblCellMar>
          <w:top w:w="37" w:type="dxa"/>
          <w:left w:w="101" w:type="dxa"/>
          <w:right w:w="22" w:type="dxa"/>
        </w:tblCellMar>
        <w:tblLook w:val="04A0" w:firstRow="1" w:lastRow="0" w:firstColumn="1" w:lastColumn="0" w:noHBand="0" w:noVBand="1"/>
      </w:tblPr>
      <w:tblGrid>
        <w:gridCol w:w="2023"/>
        <w:gridCol w:w="7516"/>
      </w:tblGrid>
      <w:tr w:rsidR="005C53C4" w14:paraId="4B980750" w14:textId="77777777">
        <w:trPr>
          <w:trHeight w:val="505"/>
        </w:trPr>
        <w:tc>
          <w:tcPr>
            <w:tcW w:w="2023" w:type="dxa"/>
            <w:vMerge w:val="restart"/>
            <w:tcBorders>
              <w:top w:val="single" w:sz="4" w:space="0" w:color="000000"/>
              <w:left w:val="nil"/>
              <w:bottom w:val="nil"/>
              <w:right w:val="single" w:sz="6" w:space="0" w:color="FFFFFF"/>
            </w:tcBorders>
            <w:shd w:val="clear" w:color="auto" w:fill="000000"/>
          </w:tcPr>
          <w:p w14:paraId="04552AE5" w14:textId="77777777" w:rsidR="005C53C4" w:rsidRDefault="00BB31FC">
            <w:pPr>
              <w:spacing w:after="232" w:line="259" w:lineRule="auto"/>
              <w:ind w:left="2" w:right="0" w:firstLine="0"/>
              <w:jc w:val="left"/>
            </w:pPr>
            <w:r>
              <w:rPr>
                <w:color w:val="FFFFFF"/>
              </w:rPr>
              <w:t xml:space="preserve">Assets </w:t>
            </w:r>
          </w:p>
          <w:p w14:paraId="525B3B34" w14:textId="77777777" w:rsidR="005C53C4" w:rsidRDefault="00BB31FC">
            <w:pPr>
              <w:spacing w:after="0" w:line="259" w:lineRule="auto"/>
              <w:ind w:left="2" w:right="0" w:firstLine="0"/>
              <w:jc w:val="left"/>
            </w:pPr>
            <w:r>
              <w:rPr>
                <w:color w:val="FFFFFF"/>
              </w:rPr>
              <w:lastRenderedPageBreak/>
              <w:t xml:space="preserve">Examples </w:t>
            </w:r>
          </w:p>
          <w:p w14:paraId="10FB1395" w14:textId="77777777" w:rsidR="005C53C4" w:rsidRDefault="00BB31FC">
            <w:pPr>
              <w:spacing w:after="530" w:line="259" w:lineRule="auto"/>
              <w:ind w:left="2" w:right="0" w:firstLine="0"/>
              <w:jc w:val="left"/>
            </w:pPr>
            <w:r>
              <w:rPr>
                <w:color w:val="FFFFFF"/>
              </w:rPr>
              <w:t xml:space="preserve">(not a complete list) </w:t>
            </w:r>
          </w:p>
          <w:p w14:paraId="0B2AFEDE" w14:textId="77777777" w:rsidR="005C53C4" w:rsidRDefault="00BB31FC">
            <w:pPr>
              <w:spacing w:after="2050" w:line="259" w:lineRule="auto"/>
              <w:ind w:left="2" w:right="0" w:firstLine="0"/>
              <w:jc w:val="left"/>
            </w:pPr>
            <w:r>
              <w:rPr>
                <w:color w:val="FFFFFF"/>
              </w:rPr>
              <w:t xml:space="preserve">Controls </w:t>
            </w:r>
          </w:p>
          <w:p w14:paraId="0B8045EC" w14:textId="77777777" w:rsidR="005C53C4" w:rsidRDefault="00BB31FC">
            <w:pPr>
              <w:spacing w:after="0" w:line="259" w:lineRule="auto"/>
              <w:ind w:left="2" w:right="0" w:firstLine="0"/>
              <w:jc w:val="left"/>
            </w:pPr>
            <w:r>
              <w:rPr>
                <w:color w:val="FFFFFF"/>
              </w:rPr>
              <w:t xml:space="preserve">Control Source </w:t>
            </w:r>
          </w:p>
        </w:tc>
        <w:tc>
          <w:tcPr>
            <w:tcW w:w="7516" w:type="dxa"/>
            <w:tcBorders>
              <w:top w:val="single" w:sz="4" w:space="0" w:color="000000"/>
              <w:left w:val="single" w:sz="6" w:space="0" w:color="FFFFFF"/>
              <w:bottom w:val="single" w:sz="4" w:space="0" w:color="000000"/>
              <w:right w:val="single" w:sz="4" w:space="0" w:color="000000"/>
            </w:tcBorders>
            <w:shd w:val="clear" w:color="auto" w:fill="F1F1F1"/>
          </w:tcPr>
          <w:p w14:paraId="530715D9" w14:textId="77777777" w:rsidR="005C53C4" w:rsidRDefault="00BB31FC">
            <w:pPr>
              <w:spacing w:after="0" w:line="259" w:lineRule="auto"/>
              <w:ind w:left="0" w:right="0" w:firstLine="0"/>
              <w:jc w:val="left"/>
            </w:pPr>
            <w:r>
              <w:lastRenderedPageBreak/>
              <w:t xml:space="preserve">Computing Devices, IT Infrastructure, IT Network Infrastructure &amp; Applications </w:t>
            </w:r>
          </w:p>
          <w:p w14:paraId="51DDF8A1" w14:textId="77777777" w:rsidR="005C53C4" w:rsidRDefault="00BB31FC">
            <w:pPr>
              <w:spacing w:after="0" w:line="259" w:lineRule="auto"/>
              <w:ind w:left="0" w:right="0" w:firstLine="0"/>
              <w:jc w:val="left"/>
            </w:pPr>
            <w:r>
              <w:t xml:space="preserve"> </w:t>
            </w:r>
          </w:p>
        </w:tc>
      </w:tr>
      <w:tr w:rsidR="005C53C4" w14:paraId="539125A2" w14:textId="77777777">
        <w:trPr>
          <w:trHeight w:val="1083"/>
        </w:trPr>
        <w:tc>
          <w:tcPr>
            <w:tcW w:w="0" w:type="auto"/>
            <w:vMerge/>
            <w:tcBorders>
              <w:top w:val="nil"/>
              <w:left w:val="nil"/>
              <w:bottom w:val="nil"/>
              <w:right w:val="single" w:sz="6" w:space="0" w:color="FFFFFF"/>
            </w:tcBorders>
          </w:tcPr>
          <w:p w14:paraId="225D6533" w14:textId="77777777" w:rsidR="005C53C4" w:rsidRDefault="005C53C4">
            <w:pPr>
              <w:spacing w:after="160" w:line="259" w:lineRule="auto"/>
              <w:ind w:left="0" w:right="0" w:firstLine="0"/>
              <w:jc w:val="left"/>
            </w:pPr>
          </w:p>
        </w:tc>
        <w:tc>
          <w:tcPr>
            <w:tcW w:w="7516" w:type="dxa"/>
            <w:tcBorders>
              <w:top w:val="single" w:sz="4" w:space="0" w:color="000000"/>
              <w:left w:val="single" w:sz="6" w:space="0" w:color="FFFFFF"/>
              <w:bottom w:val="single" w:sz="4" w:space="0" w:color="000000"/>
              <w:right w:val="single" w:sz="4" w:space="0" w:color="000000"/>
            </w:tcBorders>
            <w:shd w:val="clear" w:color="auto" w:fill="D9D9D9"/>
          </w:tcPr>
          <w:p w14:paraId="740026E6" w14:textId="77777777" w:rsidR="005C53C4" w:rsidRDefault="00BB31FC">
            <w:pPr>
              <w:numPr>
                <w:ilvl w:val="0"/>
                <w:numId w:val="4"/>
              </w:numPr>
              <w:spacing w:after="9" w:line="259" w:lineRule="auto"/>
              <w:ind w:right="0" w:hanging="360"/>
              <w:jc w:val="left"/>
            </w:pPr>
            <w:r>
              <w:t>Assets (</w:t>
            </w:r>
            <w:r>
              <w:rPr>
                <w:i/>
              </w:rPr>
              <w:t>e.g.</w:t>
            </w:r>
            <w:r>
              <w:t xml:space="preserve">, servers, endpoints, virtual) </w:t>
            </w:r>
          </w:p>
          <w:p w14:paraId="44E1296F" w14:textId="77777777" w:rsidR="005C53C4" w:rsidRDefault="00BB31FC">
            <w:pPr>
              <w:numPr>
                <w:ilvl w:val="0"/>
                <w:numId w:val="4"/>
              </w:numPr>
              <w:spacing w:after="12" w:line="259" w:lineRule="auto"/>
              <w:ind w:right="0" w:hanging="360"/>
              <w:jc w:val="left"/>
            </w:pPr>
            <w:r>
              <w:t xml:space="preserve">Data At-Rest and In-Transit </w:t>
            </w:r>
          </w:p>
          <w:p w14:paraId="0CFF661D" w14:textId="77777777" w:rsidR="005C53C4" w:rsidRDefault="00BB31FC">
            <w:pPr>
              <w:numPr>
                <w:ilvl w:val="0"/>
                <w:numId w:val="4"/>
              </w:numPr>
              <w:spacing w:after="0" w:line="259" w:lineRule="auto"/>
              <w:ind w:right="0" w:hanging="360"/>
              <w:jc w:val="left"/>
            </w:pPr>
            <w:r>
              <w:t xml:space="preserve">Encryption / Cryptographic Keys </w:t>
            </w:r>
          </w:p>
          <w:p w14:paraId="3CFD1165" w14:textId="77777777" w:rsidR="005C53C4" w:rsidRDefault="00BB31FC">
            <w:pPr>
              <w:spacing w:after="0" w:line="259" w:lineRule="auto"/>
              <w:ind w:left="360" w:right="0" w:firstLine="0"/>
              <w:jc w:val="left"/>
            </w:pPr>
            <w:r>
              <w:t xml:space="preserve"> </w:t>
            </w:r>
          </w:p>
        </w:tc>
      </w:tr>
      <w:tr w:rsidR="005C53C4" w14:paraId="1DE1468C" w14:textId="77777777">
        <w:trPr>
          <w:trHeight w:val="2355"/>
        </w:trPr>
        <w:tc>
          <w:tcPr>
            <w:tcW w:w="0" w:type="auto"/>
            <w:vMerge/>
            <w:tcBorders>
              <w:top w:val="nil"/>
              <w:left w:val="nil"/>
              <w:bottom w:val="nil"/>
              <w:right w:val="single" w:sz="6" w:space="0" w:color="FFFFFF"/>
            </w:tcBorders>
          </w:tcPr>
          <w:p w14:paraId="025D9ECF" w14:textId="77777777" w:rsidR="005C53C4" w:rsidRDefault="005C53C4">
            <w:pPr>
              <w:spacing w:after="160" w:line="259" w:lineRule="auto"/>
              <w:ind w:left="0" w:right="0" w:firstLine="0"/>
              <w:jc w:val="left"/>
            </w:pPr>
          </w:p>
        </w:tc>
        <w:tc>
          <w:tcPr>
            <w:tcW w:w="7516" w:type="dxa"/>
            <w:tcBorders>
              <w:top w:val="single" w:sz="4" w:space="0" w:color="000000"/>
              <w:left w:val="single" w:sz="6" w:space="0" w:color="FFFFFF"/>
              <w:bottom w:val="single" w:sz="4" w:space="0" w:color="000000"/>
              <w:right w:val="single" w:sz="4" w:space="0" w:color="000000"/>
            </w:tcBorders>
            <w:shd w:val="clear" w:color="auto" w:fill="F1F1F1"/>
          </w:tcPr>
          <w:p w14:paraId="5CA20E57" w14:textId="77777777" w:rsidR="005C53C4" w:rsidRDefault="00BB31FC">
            <w:pPr>
              <w:numPr>
                <w:ilvl w:val="0"/>
                <w:numId w:val="5"/>
              </w:numPr>
              <w:spacing w:after="31" w:line="222" w:lineRule="auto"/>
              <w:ind w:right="0" w:hanging="360"/>
              <w:jc w:val="left"/>
            </w:pPr>
            <w:r>
              <w:t>The organization establishes and manages cryptographic keys for required cryptography employed within the information system in accordance with [</w:t>
            </w:r>
            <w:r>
              <w:rPr>
                <w:i/>
              </w:rPr>
              <w:t>Assignment: organization-defined requirements for key generation, distribution, storage, access, and destruction</w:t>
            </w:r>
            <w:r>
              <w:t xml:space="preserve">]. </w:t>
            </w:r>
          </w:p>
          <w:p w14:paraId="500D00B7" w14:textId="77777777" w:rsidR="005C53C4" w:rsidRDefault="00BB31FC">
            <w:pPr>
              <w:numPr>
                <w:ilvl w:val="0"/>
                <w:numId w:val="5"/>
              </w:numPr>
              <w:spacing w:after="0" w:line="259" w:lineRule="auto"/>
              <w:ind w:right="0" w:hanging="360"/>
              <w:jc w:val="left"/>
            </w:pPr>
            <w:r>
              <w:t>The information system implements [</w:t>
            </w:r>
            <w:r>
              <w:rPr>
                <w:i/>
              </w:rPr>
              <w:t>Assignment: organization-defined cryptographic uses and type of cryptography required for each use</w:t>
            </w:r>
            <w:r>
              <w:t xml:space="preserve">] in accordance with applicable federal laws, Executive Orders, directives, policies, regulations, and standards. </w:t>
            </w:r>
          </w:p>
        </w:tc>
      </w:tr>
      <w:tr w:rsidR="005C53C4" w14:paraId="41FE9BCF" w14:textId="77777777">
        <w:trPr>
          <w:trHeight w:val="256"/>
        </w:trPr>
        <w:tc>
          <w:tcPr>
            <w:tcW w:w="0" w:type="auto"/>
            <w:vMerge/>
            <w:tcBorders>
              <w:top w:val="nil"/>
              <w:left w:val="nil"/>
              <w:bottom w:val="nil"/>
              <w:right w:val="single" w:sz="6" w:space="0" w:color="FFFFFF"/>
            </w:tcBorders>
          </w:tcPr>
          <w:p w14:paraId="665C2912" w14:textId="77777777" w:rsidR="005C53C4" w:rsidRDefault="005C53C4">
            <w:pPr>
              <w:spacing w:after="160" w:line="259" w:lineRule="auto"/>
              <w:ind w:left="0" w:right="0" w:firstLine="0"/>
              <w:jc w:val="left"/>
            </w:pPr>
          </w:p>
        </w:tc>
        <w:tc>
          <w:tcPr>
            <w:tcW w:w="7516" w:type="dxa"/>
            <w:tcBorders>
              <w:top w:val="single" w:sz="4" w:space="0" w:color="000000"/>
              <w:left w:val="single" w:sz="6" w:space="0" w:color="FFFFFF"/>
              <w:bottom w:val="single" w:sz="4" w:space="0" w:color="000000"/>
              <w:right w:val="single" w:sz="4" w:space="0" w:color="000000"/>
            </w:tcBorders>
            <w:shd w:val="clear" w:color="auto" w:fill="D9D9D9"/>
          </w:tcPr>
          <w:p w14:paraId="78A08AED" w14:textId="77777777" w:rsidR="005C53C4" w:rsidRDefault="00BB31FC">
            <w:pPr>
              <w:spacing w:after="0" w:line="259" w:lineRule="auto"/>
              <w:ind w:left="0" w:right="0" w:firstLine="0"/>
              <w:jc w:val="left"/>
            </w:pPr>
            <w:r>
              <w:t xml:space="preserve">NIST SP 800-53 Rev. </w:t>
            </w:r>
            <w:hyperlink r:id="rId20">
              <w:r>
                <w:rPr>
                  <w:color w:val="0000FF"/>
                  <w:u w:val="single" w:color="0000FF"/>
                </w:rPr>
                <w:t>SC</w:t>
              </w:r>
            </w:hyperlink>
            <w:hyperlink r:id="rId21">
              <w:r>
                <w:rPr>
                  <w:color w:val="0000FF"/>
                  <w:u w:val="single" w:color="0000FF"/>
                </w:rPr>
                <w:t>-</w:t>
              </w:r>
            </w:hyperlink>
            <w:hyperlink r:id="rId22">
              <w:r>
                <w:rPr>
                  <w:color w:val="0000FF"/>
                  <w:u w:val="single" w:color="0000FF"/>
                </w:rPr>
                <w:t>12</w:t>
              </w:r>
            </w:hyperlink>
            <w:hyperlink r:id="rId23">
              <w:r>
                <w:t>,</w:t>
              </w:r>
            </w:hyperlink>
            <w:hyperlink r:id="rId24">
              <w:r>
                <w:t xml:space="preserve"> </w:t>
              </w:r>
            </w:hyperlink>
            <w:hyperlink r:id="rId25">
              <w:r>
                <w:rPr>
                  <w:color w:val="0000FF"/>
                  <w:u w:val="single" w:color="0000FF"/>
                </w:rPr>
                <w:t>SC</w:t>
              </w:r>
            </w:hyperlink>
            <w:hyperlink r:id="rId26">
              <w:r>
                <w:rPr>
                  <w:color w:val="0000FF"/>
                  <w:u w:val="single" w:color="0000FF"/>
                </w:rPr>
                <w:t>-</w:t>
              </w:r>
            </w:hyperlink>
            <w:hyperlink r:id="rId27">
              <w:r>
                <w:rPr>
                  <w:color w:val="0000FF"/>
                  <w:u w:val="single" w:color="0000FF"/>
                </w:rPr>
                <w:t>13</w:t>
              </w:r>
            </w:hyperlink>
            <w:hyperlink r:id="rId28">
              <w:r>
                <w:t xml:space="preserve"> </w:t>
              </w:r>
            </w:hyperlink>
          </w:p>
        </w:tc>
      </w:tr>
    </w:tbl>
    <w:p w14:paraId="5FAC3BD3" w14:textId="77777777" w:rsidR="005C53C4" w:rsidRDefault="00BB31FC">
      <w:pPr>
        <w:spacing w:after="0" w:line="259" w:lineRule="auto"/>
        <w:ind w:left="0" w:right="0" w:firstLine="0"/>
        <w:jc w:val="left"/>
      </w:pPr>
      <w:r>
        <w:t xml:space="preserve"> </w:t>
      </w:r>
    </w:p>
    <w:p w14:paraId="6D7FEF82" w14:textId="77777777" w:rsidR="005C53C4" w:rsidRDefault="00BB31FC">
      <w:pPr>
        <w:spacing w:after="0" w:line="259" w:lineRule="auto"/>
        <w:ind w:left="0" w:right="0" w:firstLine="0"/>
        <w:jc w:val="left"/>
      </w:pPr>
      <w:r>
        <w:t xml:space="preserve"> </w:t>
      </w:r>
    </w:p>
    <w:sectPr w:rsidR="005C53C4">
      <w:footerReference w:type="even" r:id="rId29"/>
      <w:footerReference w:type="default" r:id="rId30"/>
      <w:footerReference w:type="first" r:id="rId31"/>
      <w:footnotePr>
        <w:numRestart w:val="eachPage"/>
      </w:footnotePr>
      <w:pgSz w:w="12240" w:h="15840"/>
      <w:pgMar w:top="1003" w:right="1430" w:bottom="1608" w:left="1279" w:header="720" w:footer="106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Hoang Vinh Nguyen" w:date="2022-02-14T11:22:00Z" w:initials="HVN">
    <w:p w14:paraId="2E246CF1" w14:textId="77777777" w:rsidR="00442DE4" w:rsidRDefault="00442DE4">
      <w:pPr>
        <w:pStyle w:val="CommentText"/>
      </w:pPr>
      <w:r>
        <w:rPr>
          <w:rStyle w:val="CommentReference"/>
        </w:rPr>
        <w:annotationRef/>
      </w:r>
      <w:r>
        <w:t>The current data classification policy proposed 4 categories of classification.  However, it does not inform on how to map these classifications to the encryption standards.</w:t>
      </w:r>
    </w:p>
  </w:comment>
  <w:comment w:id="12" w:author="Hoang Vinh Nguyen" w:date="2022-02-14T11:01:00Z" w:initials="HVN">
    <w:p w14:paraId="46741F75" w14:textId="77777777" w:rsidR="00442DE4" w:rsidRDefault="00442DE4">
      <w:pPr>
        <w:pStyle w:val="CommentText"/>
      </w:pPr>
      <w:r>
        <w:rPr>
          <w:rStyle w:val="CommentReference"/>
        </w:rPr>
        <w:annotationRef/>
      </w:r>
      <w:r>
        <w:t>In addition to the “approved” algorithms, I propose to detail the Bank’s policies with regards to the “weak” algorithms (e.g., WEP, MD5, etc.) such as: Are they “banned”? Can they be subject to exception review? Etc.</w:t>
      </w:r>
    </w:p>
  </w:comment>
  <w:comment w:id="14" w:author="Hoang Vinh Nguyen" w:date="2022-02-14T10:52:00Z" w:initials="HVN">
    <w:p w14:paraId="6FE7B766" w14:textId="1D998DA1" w:rsidR="00442DE4" w:rsidRDefault="00442DE4">
      <w:pPr>
        <w:pStyle w:val="CommentText"/>
      </w:pPr>
      <w:r>
        <w:rPr>
          <w:rStyle w:val="CommentReference"/>
        </w:rPr>
        <w:annotationRef/>
      </w:r>
      <w:r>
        <w:t xml:space="preserve">Since I do not have access to this document, I will not be able to provide further detailed comments.  I propose that the standard should include: (a) which FIPS standard is applicable? (FIPS 140-2? FIPS 140-3?); (b) which of the 4 levels of FIPS is ‘acceptable’ for which asset? </w:t>
      </w:r>
    </w:p>
  </w:comment>
  <w:comment w:id="16" w:author="Hoang Vinh Nguyen" w:date="2022-02-14T11:11:00Z" w:initials="HVN">
    <w:p w14:paraId="2773B37A" w14:textId="77777777" w:rsidR="00442DE4" w:rsidRDefault="00442DE4">
      <w:pPr>
        <w:pStyle w:val="CommentText"/>
      </w:pPr>
      <w:r>
        <w:rPr>
          <w:rStyle w:val="CommentReference"/>
        </w:rPr>
        <w:annotationRef/>
      </w:r>
      <w:r>
        <w:t>Do we need to specify a policy with regards to the creation, management, storing of the Bank’s own certificate. In addition to the policy a standard can also be useful to establish the baseline plus a procedure to help assess the effectiveness of the controls.</w:t>
      </w:r>
    </w:p>
  </w:comment>
  <w:comment w:id="18" w:author="Hoang Vinh Nguyen" w:date="2022-02-15T11:18:00Z" w:initials="HVN">
    <w:p w14:paraId="1FE0AAEA" w14:textId="39DF4EE3" w:rsidR="00442DE4" w:rsidRDefault="00442DE4" w:rsidP="00636965">
      <w:pPr>
        <w:pStyle w:val="CommentText"/>
      </w:pPr>
      <w:r>
        <w:rPr>
          <w:rStyle w:val="CommentReference"/>
        </w:rPr>
        <w:annotationRef/>
      </w:r>
      <w:r w:rsidR="00636965">
        <w:t>I propose, in addition to full disk-level encryption, to discuss whether virtual disk/volume encryption and file/folder encryption are applicable at the Bank; and if yes, under which circumstances.</w:t>
      </w:r>
    </w:p>
  </w:comment>
  <w:comment w:id="20" w:author="Hoang Vinh Nguyen" w:date="2022-02-14T11:16:00Z" w:initials="HVN">
    <w:p w14:paraId="1CB906B2" w14:textId="77777777" w:rsidR="00442DE4" w:rsidRDefault="00442DE4">
      <w:pPr>
        <w:pStyle w:val="CommentText"/>
      </w:pPr>
      <w:r>
        <w:rPr>
          <w:rStyle w:val="CommentReference"/>
        </w:rPr>
        <w:annotationRef/>
      </w:r>
      <w:r>
        <w:t>This sentence is not finished.</w:t>
      </w:r>
    </w:p>
  </w:comment>
  <w:comment w:id="21" w:author="Hoang Vinh Nguyen" w:date="2022-02-14T11:19:00Z" w:initials="HVN">
    <w:p w14:paraId="0142970F" w14:textId="77777777" w:rsidR="00442DE4" w:rsidRDefault="00442DE4">
      <w:pPr>
        <w:pStyle w:val="CommentText"/>
      </w:pPr>
      <w:r>
        <w:rPr>
          <w:rStyle w:val="CommentReference"/>
        </w:rPr>
        <w:annotationRef/>
      </w:r>
      <w:r>
        <w:t>This framework is not available for review</w:t>
      </w:r>
    </w:p>
  </w:comment>
  <w:comment w:id="23" w:author="Hoang Vinh Nguyen" w:date="2022-02-15T11:26:00Z" w:initials="HVN">
    <w:p w14:paraId="16AF48FC" w14:textId="1E52A044" w:rsidR="00636965" w:rsidRDefault="00636965">
      <w:pPr>
        <w:pStyle w:val="CommentText"/>
      </w:pPr>
      <w:r>
        <w:rPr>
          <w:rStyle w:val="CommentReference"/>
        </w:rPr>
        <w:annotationRef/>
      </w:r>
      <w:r>
        <w:t>I propose to clarify whether business manager can be a key owner. If yes, the roles of IT and Infosec should be discussed.</w:t>
      </w:r>
    </w:p>
  </w:comment>
  <w:comment w:id="24" w:author="Hoang Vinh Nguyen" w:date="2022-02-14T11:18:00Z" w:initials="HVN">
    <w:p w14:paraId="72A9DD5B" w14:textId="77777777" w:rsidR="00442DE4" w:rsidRDefault="00442DE4">
      <w:pPr>
        <w:pStyle w:val="CommentText"/>
      </w:pPr>
      <w:r>
        <w:rPr>
          <w:rStyle w:val="CommentReference"/>
        </w:rPr>
        <w:annotationRef/>
      </w:r>
      <w:r>
        <w:t>This is not available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246CF1" w15:done="0"/>
  <w15:commentEx w15:paraId="46741F75" w15:done="0"/>
  <w15:commentEx w15:paraId="6FE7B766" w15:done="0"/>
  <w15:commentEx w15:paraId="2773B37A" w15:done="0"/>
  <w15:commentEx w15:paraId="1FE0AAEA" w15:done="0"/>
  <w15:commentEx w15:paraId="1CB906B2" w15:done="0"/>
  <w15:commentEx w15:paraId="0142970F" w15:done="0"/>
  <w15:commentEx w15:paraId="16AF48FC" w15:done="0"/>
  <w15:commentEx w15:paraId="72A9DD5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7EC6D" w14:textId="77777777" w:rsidR="00650C7A" w:rsidRDefault="00650C7A">
      <w:pPr>
        <w:spacing w:after="0" w:line="240" w:lineRule="auto"/>
      </w:pPr>
      <w:r>
        <w:separator/>
      </w:r>
    </w:p>
  </w:endnote>
  <w:endnote w:type="continuationSeparator" w:id="0">
    <w:p w14:paraId="46D2E9BA" w14:textId="77777777" w:rsidR="00650C7A" w:rsidRDefault="00650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C4119" w14:textId="55D48C48" w:rsidR="00442DE4" w:rsidRDefault="00442DE4">
    <w:pPr>
      <w:tabs>
        <w:tab w:val="center" w:pos="4839"/>
        <w:tab w:val="center" w:pos="9618"/>
      </w:tabs>
      <w:spacing w:after="0" w:line="259" w:lineRule="auto"/>
      <w:ind w:left="0" w:right="0" w:firstLine="0"/>
      <w:jc w:val="left"/>
    </w:pPr>
    <w:r>
      <w:rPr>
        <w:noProof/>
      </w:rPr>
      <w:drawing>
        <wp:anchor distT="0" distB="0" distL="114300" distR="114300" simplePos="0" relativeHeight="251658240" behindDoc="0" locked="0" layoutInCell="1" allowOverlap="0" wp14:anchorId="4DEADC15" wp14:editId="4609E58C">
          <wp:simplePos x="0" y="0"/>
          <wp:positionH relativeFrom="page">
            <wp:posOffset>814070</wp:posOffset>
          </wp:positionH>
          <wp:positionV relativeFrom="page">
            <wp:posOffset>9132622</wp:posOffset>
          </wp:positionV>
          <wp:extent cx="6028690" cy="76198"/>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r>
    <w:r>
      <w:fldChar w:fldCharType="begin"/>
    </w:r>
    <w:r>
      <w:instrText xml:space="preserve"> PAGE   \* MERGEFORMAT </w:instrText>
    </w:r>
    <w:r>
      <w:fldChar w:fldCharType="separate"/>
    </w:r>
    <w:r w:rsidR="00636965" w:rsidRPr="00636965">
      <w:rPr>
        <w:rFonts w:ascii="Cambria" w:eastAsia="Cambria" w:hAnsi="Cambria" w:cs="Cambria"/>
        <w:noProof/>
      </w:rPr>
      <w:t>4</w:t>
    </w:r>
    <w:r>
      <w:rPr>
        <w:rFonts w:ascii="Cambria" w:eastAsia="Cambria" w:hAnsi="Cambria" w:cs="Cambr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8B3C5" w14:textId="77777777" w:rsidR="00442DE4" w:rsidRDefault="00442DE4">
    <w:pPr>
      <w:spacing w:after="0" w:line="259" w:lineRule="auto"/>
      <w:ind w:left="0" w:right="0" w:firstLine="0"/>
      <w:jc w:val="left"/>
    </w:pPr>
    <w:r>
      <w:rPr>
        <w:noProof/>
      </w:rPr>
      <w:drawing>
        <wp:anchor distT="0" distB="0" distL="114300" distR="114300" simplePos="0" relativeHeight="251659264" behindDoc="0" locked="0" layoutInCell="1" allowOverlap="0" wp14:anchorId="04B8167C" wp14:editId="254358BB">
          <wp:simplePos x="0" y="0"/>
          <wp:positionH relativeFrom="page">
            <wp:posOffset>814070</wp:posOffset>
          </wp:positionH>
          <wp:positionV relativeFrom="page">
            <wp:posOffset>9132622</wp:posOffset>
          </wp:positionV>
          <wp:extent cx="6028690" cy="76198"/>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483F0" w14:textId="77777777" w:rsidR="00442DE4" w:rsidRDefault="00442DE4">
    <w:pPr>
      <w:spacing w:after="0" w:line="259" w:lineRule="auto"/>
      <w:ind w:left="0" w:right="0" w:firstLine="0"/>
      <w:jc w:val="left"/>
    </w:pPr>
    <w:r>
      <w:rPr>
        <w:noProof/>
      </w:rPr>
      <w:drawing>
        <wp:anchor distT="0" distB="0" distL="114300" distR="114300" simplePos="0" relativeHeight="251660288" behindDoc="0" locked="0" layoutInCell="1" allowOverlap="0" wp14:anchorId="23AFD4ED" wp14:editId="2B885D84">
          <wp:simplePos x="0" y="0"/>
          <wp:positionH relativeFrom="page">
            <wp:posOffset>814070</wp:posOffset>
          </wp:positionH>
          <wp:positionV relativeFrom="page">
            <wp:posOffset>9132622</wp:posOffset>
          </wp:positionV>
          <wp:extent cx="6028690" cy="7619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E64EC" w14:textId="760A3801" w:rsidR="00442DE4" w:rsidRDefault="00442DE4">
    <w:pPr>
      <w:tabs>
        <w:tab w:val="center" w:pos="4842"/>
        <w:tab w:val="right" w:pos="9686"/>
      </w:tabs>
      <w:spacing w:after="0" w:line="259" w:lineRule="auto"/>
      <w:ind w:left="0" w:right="0" w:firstLine="0"/>
      <w:jc w:val="left"/>
    </w:pPr>
    <w:r>
      <w:rPr>
        <w:noProof/>
      </w:rPr>
      <w:drawing>
        <wp:anchor distT="0" distB="0" distL="114300" distR="114300" simplePos="0" relativeHeight="251661312" behindDoc="0" locked="0" layoutInCell="1" allowOverlap="0" wp14:anchorId="29786D7E" wp14:editId="0C0D3AC4">
          <wp:simplePos x="0" y="0"/>
          <wp:positionH relativeFrom="page">
            <wp:posOffset>812800</wp:posOffset>
          </wp:positionH>
          <wp:positionV relativeFrom="page">
            <wp:posOffset>9131353</wp:posOffset>
          </wp:positionV>
          <wp:extent cx="6028690" cy="76198"/>
          <wp:effectExtent l="0" t="0" r="0" b="0"/>
          <wp:wrapSquare wrapText="bothSides"/>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636965" w:rsidRPr="00636965">
      <w:rPr>
        <w:rFonts w:ascii="Cambria" w:eastAsia="Cambria" w:hAnsi="Cambria" w:cs="Cambria"/>
        <w:noProof/>
      </w:rPr>
      <w:t>10</w:t>
    </w:r>
    <w:r>
      <w:rPr>
        <w:rFonts w:ascii="Cambria" w:eastAsia="Cambria" w:hAnsi="Cambria" w:cs="Cambria"/>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2DDC3" w14:textId="5178EABF" w:rsidR="00442DE4" w:rsidRDefault="00442DE4">
    <w:pPr>
      <w:tabs>
        <w:tab w:val="center" w:pos="4842"/>
        <w:tab w:val="right" w:pos="9686"/>
      </w:tabs>
      <w:spacing w:after="0" w:line="259" w:lineRule="auto"/>
      <w:ind w:left="0" w:right="0" w:firstLine="0"/>
      <w:jc w:val="left"/>
    </w:pPr>
    <w:r>
      <w:rPr>
        <w:noProof/>
      </w:rPr>
      <w:drawing>
        <wp:anchor distT="0" distB="0" distL="114300" distR="114300" simplePos="0" relativeHeight="251662336" behindDoc="0" locked="0" layoutInCell="1" allowOverlap="0" wp14:anchorId="72942952" wp14:editId="390230DE">
          <wp:simplePos x="0" y="0"/>
          <wp:positionH relativeFrom="page">
            <wp:posOffset>812800</wp:posOffset>
          </wp:positionH>
          <wp:positionV relativeFrom="page">
            <wp:posOffset>9131353</wp:posOffset>
          </wp:positionV>
          <wp:extent cx="6028690" cy="7619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636965" w:rsidRPr="00636965">
      <w:rPr>
        <w:rFonts w:ascii="Cambria" w:eastAsia="Cambria" w:hAnsi="Cambria" w:cs="Cambria"/>
        <w:noProof/>
      </w:rPr>
      <w:t>9</w:t>
    </w:r>
    <w:r>
      <w:rPr>
        <w:rFonts w:ascii="Cambria" w:eastAsia="Cambria" w:hAnsi="Cambria" w:cs="Cambria"/>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004A0" w14:textId="77777777" w:rsidR="00442DE4" w:rsidRDefault="00442DE4">
    <w:pPr>
      <w:tabs>
        <w:tab w:val="center" w:pos="4842"/>
        <w:tab w:val="right" w:pos="9686"/>
      </w:tabs>
      <w:spacing w:after="0" w:line="259" w:lineRule="auto"/>
      <w:ind w:left="0" w:right="0" w:firstLine="0"/>
      <w:jc w:val="left"/>
    </w:pPr>
    <w:r>
      <w:rPr>
        <w:noProof/>
      </w:rPr>
      <w:drawing>
        <wp:anchor distT="0" distB="0" distL="114300" distR="114300" simplePos="0" relativeHeight="251663360" behindDoc="0" locked="0" layoutInCell="1" allowOverlap="0" wp14:anchorId="241974B7" wp14:editId="7F9F4F91">
          <wp:simplePos x="0" y="0"/>
          <wp:positionH relativeFrom="page">
            <wp:posOffset>812800</wp:posOffset>
          </wp:positionH>
          <wp:positionV relativeFrom="page">
            <wp:posOffset>9131353</wp:posOffset>
          </wp:positionV>
          <wp:extent cx="6028690" cy="7619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4</w:t>
    </w:r>
    <w:r>
      <w:rPr>
        <w:rFonts w:ascii="Cambria" w:eastAsia="Cambria" w:hAnsi="Cambria" w:cs="Cambria"/>
      </w:rP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40A1A" w14:textId="07E3323E" w:rsidR="00442DE4" w:rsidRDefault="00442DE4">
    <w:pPr>
      <w:tabs>
        <w:tab w:val="center" w:pos="4842"/>
        <w:tab w:val="right" w:pos="9531"/>
      </w:tabs>
      <w:spacing w:after="0" w:line="259" w:lineRule="auto"/>
      <w:ind w:left="0" w:right="-150" w:firstLine="0"/>
      <w:jc w:val="left"/>
    </w:pPr>
    <w:r>
      <w:rPr>
        <w:noProof/>
      </w:rPr>
      <w:drawing>
        <wp:anchor distT="0" distB="0" distL="114300" distR="114300" simplePos="0" relativeHeight="251664384" behindDoc="0" locked="0" layoutInCell="1" allowOverlap="0" wp14:anchorId="1DBC6BA2" wp14:editId="6079E65D">
          <wp:simplePos x="0" y="0"/>
          <wp:positionH relativeFrom="page">
            <wp:posOffset>812800</wp:posOffset>
          </wp:positionH>
          <wp:positionV relativeFrom="page">
            <wp:posOffset>9131353</wp:posOffset>
          </wp:positionV>
          <wp:extent cx="6028690" cy="76198"/>
          <wp:effectExtent l="0" t="0" r="0" b="0"/>
          <wp:wrapSquare wrapText="bothSides"/>
          <wp:docPr id="1499" name="Picture 1499"/>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636965" w:rsidRPr="00636965">
      <w:rPr>
        <w:rFonts w:ascii="Cambria" w:eastAsia="Cambria" w:hAnsi="Cambria" w:cs="Cambria"/>
        <w:noProof/>
      </w:rPr>
      <w:t>12</w:t>
    </w:r>
    <w:r>
      <w:rPr>
        <w:rFonts w:ascii="Cambria" w:eastAsia="Cambria" w:hAnsi="Cambria" w:cs="Cambria"/>
      </w:rP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9FC16" w14:textId="257FE422" w:rsidR="00442DE4" w:rsidRDefault="00442DE4">
    <w:pPr>
      <w:tabs>
        <w:tab w:val="center" w:pos="4842"/>
        <w:tab w:val="right" w:pos="9531"/>
      </w:tabs>
      <w:spacing w:after="0" w:line="259" w:lineRule="auto"/>
      <w:ind w:left="0" w:right="-150" w:firstLine="0"/>
      <w:jc w:val="left"/>
    </w:pPr>
    <w:r>
      <w:rPr>
        <w:noProof/>
      </w:rPr>
      <w:drawing>
        <wp:anchor distT="0" distB="0" distL="114300" distR="114300" simplePos="0" relativeHeight="251665408" behindDoc="0" locked="0" layoutInCell="1" allowOverlap="0" wp14:anchorId="3F8766AF" wp14:editId="487B2CCD">
          <wp:simplePos x="0" y="0"/>
          <wp:positionH relativeFrom="page">
            <wp:posOffset>812800</wp:posOffset>
          </wp:positionH>
          <wp:positionV relativeFrom="page">
            <wp:posOffset>9131353</wp:posOffset>
          </wp:positionV>
          <wp:extent cx="6028690" cy="7619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636965" w:rsidRPr="00636965">
      <w:rPr>
        <w:rFonts w:ascii="Cambria" w:eastAsia="Cambria" w:hAnsi="Cambria" w:cs="Cambria"/>
        <w:noProof/>
      </w:rPr>
      <w:t>11</w:t>
    </w:r>
    <w:r>
      <w:rPr>
        <w:rFonts w:ascii="Cambria" w:eastAsia="Cambria" w:hAnsi="Cambria" w:cs="Cambria"/>
      </w:rP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6AEE5" w14:textId="77777777" w:rsidR="00442DE4" w:rsidRDefault="00442DE4">
    <w:pPr>
      <w:tabs>
        <w:tab w:val="center" w:pos="4842"/>
        <w:tab w:val="right" w:pos="9531"/>
      </w:tabs>
      <w:spacing w:after="0" w:line="259" w:lineRule="auto"/>
      <w:ind w:left="0" w:right="-150" w:firstLine="0"/>
      <w:jc w:val="left"/>
    </w:pPr>
    <w:r>
      <w:rPr>
        <w:noProof/>
      </w:rPr>
      <w:drawing>
        <wp:anchor distT="0" distB="0" distL="114300" distR="114300" simplePos="0" relativeHeight="251666432" behindDoc="0" locked="0" layoutInCell="1" allowOverlap="0" wp14:anchorId="38729D86" wp14:editId="2011EA7C">
          <wp:simplePos x="0" y="0"/>
          <wp:positionH relativeFrom="page">
            <wp:posOffset>812800</wp:posOffset>
          </wp:positionH>
          <wp:positionV relativeFrom="page">
            <wp:posOffset>9131353</wp:posOffset>
          </wp:positionV>
          <wp:extent cx="6028690" cy="76198"/>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1"/>
                  <a:stretch>
                    <a:fillRect/>
                  </a:stretch>
                </pic:blipFill>
                <pic:spPr>
                  <a:xfrm>
                    <a:off x="0" y="0"/>
                    <a:ext cx="6028690" cy="76198"/>
                  </a:xfrm>
                  <a:prstGeom prst="rect">
                    <a:avLst/>
                  </a:prstGeom>
                </pic:spPr>
              </pic:pic>
            </a:graphicData>
          </a:graphic>
        </wp:anchor>
      </w:drawing>
    </w:r>
    <w:r>
      <w:rPr>
        <w:rFonts w:ascii="Cambria" w:eastAsia="Cambria" w:hAnsi="Cambria" w:cs="Cambria"/>
      </w:rPr>
      <w:t xml:space="preserve">Encryption Policy </w:t>
    </w:r>
    <w:r>
      <w:rPr>
        <w:rFonts w:ascii="Cambria" w:eastAsia="Cambria" w:hAnsi="Cambria" w:cs="Cambria"/>
      </w:rPr>
      <w:tab/>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75121" w14:textId="77777777" w:rsidR="00650C7A" w:rsidRDefault="00650C7A">
      <w:pPr>
        <w:spacing w:after="0" w:line="259" w:lineRule="auto"/>
        <w:ind w:left="0" w:right="0" w:firstLine="0"/>
        <w:jc w:val="left"/>
      </w:pPr>
      <w:r>
        <w:separator/>
      </w:r>
    </w:p>
  </w:footnote>
  <w:footnote w:type="continuationSeparator" w:id="0">
    <w:p w14:paraId="4866217F" w14:textId="77777777" w:rsidR="00650C7A" w:rsidRDefault="00650C7A">
      <w:pPr>
        <w:spacing w:after="0" w:line="259" w:lineRule="auto"/>
        <w:ind w:left="0" w:right="0" w:firstLine="0"/>
        <w:jc w:val="left"/>
      </w:pPr>
      <w:r>
        <w:continuationSeparator/>
      </w:r>
    </w:p>
  </w:footnote>
  <w:footnote w:id="1">
    <w:p w14:paraId="6A5D517D" w14:textId="77777777" w:rsidR="00442DE4" w:rsidRDefault="00442DE4">
      <w:pPr>
        <w:pStyle w:val="footnotedescription"/>
      </w:pPr>
      <w:r>
        <w:rPr>
          <w:rStyle w:val="footnotemark"/>
        </w:rPr>
        <w:footnoteRef/>
      </w:r>
      <w:r>
        <w:t xml:space="preserve"> </w:t>
      </w:r>
      <w:r>
        <w:rPr>
          <w:rFonts w:ascii="Calibri" w:eastAsia="Calibri" w:hAnsi="Calibri" w:cs="Calibri"/>
          <w:i w:val="0"/>
          <w:sz w:val="20"/>
        </w:rPr>
        <w:t xml:space="preserve">All references herein to “Responsible”, “Accountable”, “Consult” and “Inform” tie back to the  </w:t>
      </w:r>
    </w:p>
    <w:p w14:paraId="190C1C54" w14:textId="77777777" w:rsidR="00442DE4" w:rsidRDefault="00442DE4">
      <w:pPr>
        <w:pStyle w:val="footnotedescription"/>
      </w:pPr>
      <w:r>
        <w:t xml:space="preserve">Information Technology (“IT”) / Information Security (“InfoSec”) RACI (Responsible, Accountable, Consult &amp; Inform) Matrix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2494D"/>
    <w:multiLevelType w:val="hybridMultilevel"/>
    <w:tmpl w:val="8BB64E38"/>
    <w:lvl w:ilvl="0" w:tplc="22A09E26">
      <w:start w:val="1"/>
      <w:numFmt w:val="bullet"/>
      <w:lvlText w:val=""/>
      <w:lvlJc w:val="left"/>
      <w:pPr>
        <w:ind w:left="360"/>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1" w:tplc="BECE7D84">
      <w:start w:val="1"/>
      <w:numFmt w:val="bullet"/>
      <w:lvlText w:val="o"/>
      <w:lvlJc w:val="left"/>
      <w:pPr>
        <w:ind w:left="118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2" w:tplc="C0308756">
      <w:start w:val="1"/>
      <w:numFmt w:val="bullet"/>
      <w:lvlText w:val="▪"/>
      <w:lvlJc w:val="left"/>
      <w:pPr>
        <w:ind w:left="190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3" w:tplc="93C0ABE4">
      <w:start w:val="1"/>
      <w:numFmt w:val="bullet"/>
      <w:lvlText w:val="•"/>
      <w:lvlJc w:val="left"/>
      <w:pPr>
        <w:ind w:left="262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4" w:tplc="C5168464">
      <w:start w:val="1"/>
      <w:numFmt w:val="bullet"/>
      <w:lvlText w:val="o"/>
      <w:lvlJc w:val="left"/>
      <w:pPr>
        <w:ind w:left="334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5" w:tplc="6DAA9F42">
      <w:start w:val="1"/>
      <w:numFmt w:val="bullet"/>
      <w:lvlText w:val="▪"/>
      <w:lvlJc w:val="left"/>
      <w:pPr>
        <w:ind w:left="406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6" w:tplc="36C0EB6C">
      <w:start w:val="1"/>
      <w:numFmt w:val="bullet"/>
      <w:lvlText w:val="•"/>
      <w:lvlJc w:val="left"/>
      <w:pPr>
        <w:ind w:left="478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7" w:tplc="451CA736">
      <w:start w:val="1"/>
      <w:numFmt w:val="bullet"/>
      <w:lvlText w:val="o"/>
      <w:lvlJc w:val="left"/>
      <w:pPr>
        <w:ind w:left="550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8" w:tplc="755023FA">
      <w:start w:val="1"/>
      <w:numFmt w:val="bullet"/>
      <w:lvlText w:val="▪"/>
      <w:lvlJc w:val="left"/>
      <w:pPr>
        <w:ind w:left="622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abstractNum>
  <w:abstractNum w:abstractNumId="1" w15:restartNumberingAfterBreak="0">
    <w:nsid w:val="13A0185E"/>
    <w:multiLevelType w:val="hybridMultilevel"/>
    <w:tmpl w:val="13A8549C"/>
    <w:lvl w:ilvl="0" w:tplc="7BAE4E78">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B62E9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F4CA5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3C583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8C2DE">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BE901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81B2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BEBC3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E0DF1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1C7B90"/>
    <w:multiLevelType w:val="hybridMultilevel"/>
    <w:tmpl w:val="40349790"/>
    <w:lvl w:ilvl="0" w:tplc="10167550">
      <w:start w:val="1"/>
      <w:numFmt w:val="upperLetter"/>
      <w:lvlText w:val="(%1)"/>
      <w:lvlJc w:val="left"/>
      <w:pPr>
        <w:ind w:left="659"/>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1" w:tplc="EA486A7A">
      <w:start w:val="1"/>
      <w:numFmt w:val="lowerLetter"/>
      <w:lvlText w:val="%2"/>
      <w:lvlJc w:val="left"/>
      <w:pPr>
        <w:ind w:left="144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2" w:tplc="341CA63E">
      <w:start w:val="1"/>
      <w:numFmt w:val="lowerRoman"/>
      <w:lvlText w:val="%3"/>
      <w:lvlJc w:val="left"/>
      <w:pPr>
        <w:ind w:left="216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3" w:tplc="3A54F204">
      <w:start w:val="1"/>
      <w:numFmt w:val="decimal"/>
      <w:lvlText w:val="%4"/>
      <w:lvlJc w:val="left"/>
      <w:pPr>
        <w:ind w:left="288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4" w:tplc="2180AE8E">
      <w:start w:val="1"/>
      <w:numFmt w:val="lowerLetter"/>
      <w:lvlText w:val="%5"/>
      <w:lvlJc w:val="left"/>
      <w:pPr>
        <w:ind w:left="360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5" w:tplc="0180FF9E">
      <w:start w:val="1"/>
      <w:numFmt w:val="lowerRoman"/>
      <w:lvlText w:val="%6"/>
      <w:lvlJc w:val="left"/>
      <w:pPr>
        <w:ind w:left="432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6" w:tplc="1A82765E">
      <w:start w:val="1"/>
      <w:numFmt w:val="decimal"/>
      <w:lvlText w:val="%7"/>
      <w:lvlJc w:val="left"/>
      <w:pPr>
        <w:ind w:left="504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7" w:tplc="850CB0C0">
      <w:start w:val="1"/>
      <w:numFmt w:val="lowerLetter"/>
      <w:lvlText w:val="%8"/>
      <w:lvlJc w:val="left"/>
      <w:pPr>
        <w:ind w:left="576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lvl w:ilvl="8" w:tplc="2EB8CB8A">
      <w:start w:val="1"/>
      <w:numFmt w:val="lowerRoman"/>
      <w:lvlText w:val="%9"/>
      <w:lvlJc w:val="left"/>
      <w:pPr>
        <w:ind w:left="6480"/>
      </w:pPr>
      <w:rPr>
        <w:rFonts w:ascii="Calibri" w:eastAsia="Calibri" w:hAnsi="Calibri" w:cs="Calibri"/>
        <w:b/>
        <w:bCs/>
        <w:i w:val="0"/>
        <w:strike w:val="0"/>
        <w:dstrike w:val="0"/>
        <w:color w:val="1F497D"/>
        <w:sz w:val="24"/>
        <w:szCs w:val="24"/>
        <w:u w:val="none" w:color="000000"/>
        <w:bdr w:val="none" w:sz="0" w:space="0" w:color="auto"/>
        <w:shd w:val="clear" w:color="auto" w:fill="auto"/>
        <w:vertAlign w:val="baseline"/>
      </w:rPr>
    </w:lvl>
  </w:abstractNum>
  <w:abstractNum w:abstractNumId="3" w15:restartNumberingAfterBreak="0">
    <w:nsid w:val="5A345597"/>
    <w:multiLevelType w:val="hybridMultilevel"/>
    <w:tmpl w:val="ADAE89BE"/>
    <w:lvl w:ilvl="0" w:tplc="A7E0ABC2">
      <w:start w:val="1"/>
      <w:numFmt w:val="bullet"/>
      <w:lvlText w:val=""/>
      <w:lvlJc w:val="left"/>
      <w:pPr>
        <w:ind w:left="360"/>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1" w:tplc="9DC29656">
      <w:start w:val="1"/>
      <w:numFmt w:val="bullet"/>
      <w:lvlText w:val="o"/>
      <w:lvlJc w:val="left"/>
      <w:pPr>
        <w:ind w:left="118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2" w:tplc="03C88DC4">
      <w:start w:val="1"/>
      <w:numFmt w:val="bullet"/>
      <w:lvlText w:val="▪"/>
      <w:lvlJc w:val="left"/>
      <w:pPr>
        <w:ind w:left="190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3" w:tplc="1F16DBDC">
      <w:start w:val="1"/>
      <w:numFmt w:val="bullet"/>
      <w:lvlText w:val="•"/>
      <w:lvlJc w:val="left"/>
      <w:pPr>
        <w:ind w:left="262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4" w:tplc="0B94964A">
      <w:start w:val="1"/>
      <w:numFmt w:val="bullet"/>
      <w:lvlText w:val="o"/>
      <w:lvlJc w:val="left"/>
      <w:pPr>
        <w:ind w:left="334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5" w:tplc="1D56B638">
      <w:start w:val="1"/>
      <w:numFmt w:val="bullet"/>
      <w:lvlText w:val="▪"/>
      <w:lvlJc w:val="left"/>
      <w:pPr>
        <w:ind w:left="406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6" w:tplc="0AD862D8">
      <w:start w:val="1"/>
      <w:numFmt w:val="bullet"/>
      <w:lvlText w:val="•"/>
      <w:lvlJc w:val="left"/>
      <w:pPr>
        <w:ind w:left="478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7" w:tplc="751667AC">
      <w:start w:val="1"/>
      <w:numFmt w:val="bullet"/>
      <w:lvlText w:val="o"/>
      <w:lvlJc w:val="left"/>
      <w:pPr>
        <w:ind w:left="550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lvl w:ilvl="8" w:tplc="98CC6354">
      <w:start w:val="1"/>
      <w:numFmt w:val="bullet"/>
      <w:lvlText w:val="▪"/>
      <w:lvlJc w:val="left"/>
      <w:pPr>
        <w:ind w:left="6221"/>
      </w:pPr>
      <w:rPr>
        <w:rFonts w:ascii="Wingdings" w:eastAsia="Wingdings" w:hAnsi="Wingdings" w:cs="Wingdings"/>
        <w:b w:val="0"/>
        <w:i w:val="0"/>
        <w:strike w:val="0"/>
        <w:dstrike w:val="0"/>
        <w:color w:val="4F81BC"/>
        <w:sz w:val="22"/>
        <w:szCs w:val="22"/>
        <w:u w:val="none" w:color="000000"/>
        <w:bdr w:val="none" w:sz="0" w:space="0" w:color="auto"/>
        <w:shd w:val="clear" w:color="auto" w:fill="auto"/>
        <w:vertAlign w:val="baseline"/>
      </w:rPr>
    </w:lvl>
  </w:abstractNum>
  <w:abstractNum w:abstractNumId="4" w15:restartNumberingAfterBreak="0">
    <w:nsid w:val="74B804E3"/>
    <w:multiLevelType w:val="hybridMultilevel"/>
    <w:tmpl w:val="48EE4250"/>
    <w:lvl w:ilvl="0" w:tplc="51385D50">
      <w:start w:val="1"/>
      <w:numFmt w:val="bullet"/>
      <w:lvlText w:val="•"/>
      <w:lvlJc w:val="left"/>
      <w:pPr>
        <w:ind w:left="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348E04">
      <w:start w:val="1"/>
      <w:numFmt w:val="bullet"/>
      <w:lvlText w:val="o"/>
      <w:lvlJc w:val="left"/>
      <w:pPr>
        <w:ind w:left="1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788FEC">
      <w:start w:val="1"/>
      <w:numFmt w:val="bullet"/>
      <w:lvlText w:val="▪"/>
      <w:lvlJc w:val="left"/>
      <w:pPr>
        <w:ind w:left="2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6E5E0A">
      <w:start w:val="1"/>
      <w:numFmt w:val="bullet"/>
      <w:lvlText w:val="•"/>
      <w:lvlJc w:val="left"/>
      <w:pPr>
        <w:ind w:left="3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CC321C">
      <w:start w:val="1"/>
      <w:numFmt w:val="bullet"/>
      <w:lvlText w:val="o"/>
      <w:lvlJc w:val="left"/>
      <w:pPr>
        <w:ind w:left="3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C04D76">
      <w:start w:val="1"/>
      <w:numFmt w:val="bullet"/>
      <w:lvlText w:val="▪"/>
      <w:lvlJc w:val="left"/>
      <w:pPr>
        <w:ind w:left="4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1A4D3C">
      <w:start w:val="1"/>
      <w:numFmt w:val="bullet"/>
      <w:lvlText w:val="•"/>
      <w:lvlJc w:val="left"/>
      <w:pPr>
        <w:ind w:left="5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142B96">
      <w:start w:val="1"/>
      <w:numFmt w:val="bullet"/>
      <w:lvlText w:val="o"/>
      <w:lvlJc w:val="left"/>
      <w:pPr>
        <w:ind w:left="60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924034">
      <w:start w:val="1"/>
      <w:numFmt w:val="bullet"/>
      <w:lvlText w:val="▪"/>
      <w:lvlJc w:val="left"/>
      <w:pPr>
        <w:ind w:left="6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B20562C"/>
    <w:multiLevelType w:val="hybridMultilevel"/>
    <w:tmpl w:val="3CEA58D4"/>
    <w:lvl w:ilvl="0" w:tplc="A4340806">
      <w:start w:val="1"/>
      <w:numFmt w:val="lowerLetter"/>
      <w:lvlText w:val="%1)"/>
      <w:lvlJc w:val="left"/>
      <w:pPr>
        <w:ind w:left="1061" w:hanging="360"/>
      </w:pPr>
      <w:rPr>
        <w:rFonts w:hint="default"/>
      </w:r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Martano">
    <w15:presenceInfo w15:providerId="None" w15:userId="Joseph Martano"/>
  </w15:person>
  <w15:person w15:author="Hoang Vinh Nguyen">
    <w15:presenceInfo w15:providerId="AD" w15:userId="S-1-5-21-343818398-1336601894-725345543-159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3C4"/>
    <w:rsid w:val="001456EE"/>
    <w:rsid w:val="00442DE4"/>
    <w:rsid w:val="005229B1"/>
    <w:rsid w:val="0053521C"/>
    <w:rsid w:val="00547988"/>
    <w:rsid w:val="005C53C4"/>
    <w:rsid w:val="00636965"/>
    <w:rsid w:val="00650C7A"/>
    <w:rsid w:val="008E0D45"/>
    <w:rsid w:val="009B7024"/>
    <w:rsid w:val="00BB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4D6B"/>
  <w15:docId w15:val="{A8D5443A-BFB7-46D9-907C-9EA4FEA5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711" w:right="153"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62" w:hanging="10"/>
      <w:outlineLvl w:val="0"/>
    </w:pPr>
    <w:rPr>
      <w:rFonts w:ascii="Calibri" w:eastAsia="Calibri" w:hAnsi="Calibri" w:cs="Calibri"/>
      <w:b/>
      <w:color w:val="1F497D"/>
      <w:sz w:val="24"/>
    </w:rPr>
  </w:style>
  <w:style w:type="paragraph" w:styleId="Heading2">
    <w:name w:val="heading 2"/>
    <w:next w:val="Normal"/>
    <w:link w:val="Heading2Char"/>
    <w:uiPriority w:val="9"/>
    <w:unhideWhenUsed/>
    <w:qFormat/>
    <w:pPr>
      <w:keepNext/>
      <w:keepLines/>
      <w:spacing w:after="0"/>
      <w:ind w:left="622"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Arial" w:eastAsia="Arial" w:hAnsi="Arial" w:cs="Arial"/>
      <w:i/>
      <w:color w:val="000000"/>
      <w:sz w:val="16"/>
    </w:rPr>
  </w:style>
  <w:style w:type="character" w:customStyle="1" w:styleId="footnotedescriptionChar">
    <w:name w:val="footnote description Char"/>
    <w:link w:val="footnotedescription"/>
    <w:rPr>
      <w:rFonts w:ascii="Arial" w:eastAsia="Arial" w:hAnsi="Arial" w:cs="Arial"/>
      <w:i/>
      <w:color w:val="000000"/>
      <w:sz w:val="16"/>
    </w:rPr>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1F497D"/>
      <w:sz w:val="24"/>
    </w:rPr>
  </w:style>
  <w:style w:type="paragraph" w:styleId="TOC1">
    <w:name w:val="toc 1"/>
    <w:hidden/>
    <w:pPr>
      <w:spacing w:after="317"/>
      <w:ind w:left="315" w:right="470" w:hanging="10"/>
    </w:pPr>
    <w:rPr>
      <w:rFonts w:ascii="Arial" w:eastAsia="Arial" w:hAnsi="Arial" w:cs="Arial"/>
      <w:b/>
      <w:color w:val="000000"/>
      <w:sz w:val="20"/>
    </w:rPr>
  </w:style>
  <w:style w:type="paragraph" w:styleId="TOC2">
    <w:name w:val="toc 2"/>
    <w:hidden/>
    <w:pPr>
      <w:spacing w:after="0"/>
      <w:ind w:left="570" w:right="470" w:hanging="10"/>
    </w:pPr>
    <w:rPr>
      <w:rFonts w:ascii="Arial" w:eastAsia="Arial" w:hAnsi="Arial" w:cs="Arial"/>
      <w:b/>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B7024"/>
    <w:rPr>
      <w:sz w:val="16"/>
      <w:szCs w:val="16"/>
    </w:rPr>
  </w:style>
  <w:style w:type="paragraph" w:styleId="CommentText">
    <w:name w:val="annotation text"/>
    <w:basedOn w:val="Normal"/>
    <w:link w:val="CommentTextChar"/>
    <w:uiPriority w:val="99"/>
    <w:semiHidden/>
    <w:unhideWhenUsed/>
    <w:rsid w:val="009B7024"/>
    <w:pPr>
      <w:spacing w:line="240" w:lineRule="auto"/>
    </w:pPr>
    <w:rPr>
      <w:sz w:val="20"/>
      <w:szCs w:val="20"/>
    </w:rPr>
  </w:style>
  <w:style w:type="character" w:customStyle="1" w:styleId="CommentTextChar">
    <w:name w:val="Comment Text Char"/>
    <w:basedOn w:val="DefaultParagraphFont"/>
    <w:link w:val="CommentText"/>
    <w:uiPriority w:val="99"/>
    <w:semiHidden/>
    <w:rsid w:val="009B702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B7024"/>
    <w:rPr>
      <w:b/>
      <w:bCs/>
    </w:rPr>
  </w:style>
  <w:style w:type="character" w:customStyle="1" w:styleId="CommentSubjectChar">
    <w:name w:val="Comment Subject Char"/>
    <w:basedOn w:val="CommentTextChar"/>
    <w:link w:val="CommentSubject"/>
    <w:uiPriority w:val="99"/>
    <w:semiHidden/>
    <w:rsid w:val="009B7024"/>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9B7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02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s://nvd.nist.gov/800-53/Rev4/control/SC-13" TargetMode="External"/><Relationship Id="rId3" Type="http://schemas.openxmlformats.org/officeDocument/2006/relationships/settings" Target="settings.xml"/><Relationship Id="rId21" Type="http://schemas.openxmlformats.org/officeDocument/2006/relationships/hyperlink" Target="https://nvd.nist.gov/800-53/Rev4/control/SC-12"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nvd.nist.gov/800-53/Rev4/control/SC-13" TargetMode="External"/><Relationship Id="rId33"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https://nvd.nist.gov/800-53/Rev4/control/SC-12" TargetMode="Externa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hyperlink" Target="https://nvd.nist.gov/800-53/Rev4/control/SC-1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nvd.nist.gov/800-53/Rev4/control/SC-12" TargetMode="External"/><Relationship Id="rId28" Type="http://schemas.openxmlformats.org/officeDocument/2006/relationships/hyperlink" Target="https://nvd.nist.gov/800-53/Rev4/control/SC-13" TargetMode="Externa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hyperlink" Target="https://nvd.nist.gov/800-53/Rev4/control/SC-12" TargetMode="External"/><Relationship Id="rId27" Type="http://schemas.openxmlformats.org/officeDocument/2006/relationships/hyperlink" Target="https://nvd.nist.gov/800-53/Rev4/control/SC-13" TargetMode="External"/><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4167</Words>
  <Characters>23754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Bank Area Responsible for Policy Oversight</vt:lpstr>
    </vt:vector>
  </TitlesOfParts>
  <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Area Responsible for Policy Oversight</dc:title>
  <dc:subject/>
  <dc:creator>Joseph Martano</dc:creator>
  <cp:keywords>encryption;key management</cp:keywords>
  <cp:lastModifiedBy>Hoang Vinh Nguyen</cp:lastModifiedBy>
  <cp:revision>5</cp:revision>
  <dcterms:created xsi:type="dcterms:W3CDTF">2022-01-31T21:28:00Z</dcterms:created>
  <dcterms:modified xsi:type="dcterms:W3CDTF">2022-02-15T16:34:00Z</dcterms:modified>
</cp:coreProperties>
</file>